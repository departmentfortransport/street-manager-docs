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B5409" w14:textId="77777777" w:rsidR="00C26CE4" w:rsidRPr="00D423B2" w:rsidRDefault="0055581A">
      <w:pPr>
        <w:pStyle w:val="Title"/>
        <w:jc w:val="center"/>
        <w:rPr>
          <w:b/>
          <w:sz w:val="24"/>
          <w:szCs w:val="24"/>
          <w:u w:val="single"/>
        </w:rPr>
      </w:pPr>
      <w:bookmarkStart w:id="0" w:name="_hwktmtyu21yt" w:colFirst="0" w:colLast="0"/>
      <w:bookmarkEnd w:id="0"/>
      <w:r w:rsidRPr="00D423B2">
        <w:rPr>
          <w:b/>
          <w:sz w:val="24"/>
          <w:szCs w:val="24"/>
          <w:u w:val="single"/>
        </w:rPr>
        <w:t>Street Manager Transitional Arrangements</w:t>
      </w:r>
      <w:bookmarkStart w:id="1" w:name="_GoBack"/>
      <w:bookmarkEnd w:id="1"/>
    </w:p>
    <w:p w14:paraId="2E33B1CA" w14:textId="77777777" w:rsidR="00C26CE4" w:rsidRPr="005D03D9" w:rsidRDefault="00C26CE4">
      <w:pPr>
        <w:rPr>
          <w:sz w:val="24"/>
          <w:szCs w:val="24"/>
        </w:rPr>
      </w:pPr>
    </w:p>
    <w:p w14:paraId="10386807" w14:textId="77777777" w:rsidR="00C26CE4" w:rsidRPr="005D03D9" w:rsidRDefault="0055581A">
      <w:pPr>
        <w:pStyle w:val="Heading1"/>
        <w:rPr>
          <w:b/>
          <w:sz w:val="24"/>
          <w:szCs w:val="24"/>
          <w:u w:val="single"/>
        </w:rPr>
      </w:pPr>
      <w:bookmarkStart w:id="2" w:name="_cemgy4b6phf" w:colFirst="0" w:colLast="0"/>
      <w:bookmarkEnd w:id="2"/>
      <w:r w:rsidRPr="005D03D9">
        <w:rPr>
          <w:b/>
          <w:sz w:val="24"/>
          <w:szCs w:val="24"/>
          <w:u w:val="single"/>
        </w:rPr>
        <w:t>Content</w:t>
      </w:r>
    </w:p>
    <w:p w14:paraId="5EFB9F9F" w14:textId="77777777" w:rsidR="00C26CE4" w:rsidRPr="00E56BEA" w:rsidRDefault="000E7F10">
      <w:pPr>
        <w:numPr>
          <w:ilvl w:val="0"/>
          <w:numId w:val="1"/>
        </w:numPr>
        <w:spacing w:line="480" w:lineRule="auto"/>
        <w:rPr>
          <w:sz w:val="24"/>
          <w:szCs w:val="24"/>
        </w:rPr>
      </w:pPr>
      <w:hyperlink w:anchor="_3wav61e3upxa">
        <w:r w:rsidR="0055581A" w:rsidRPr="005D03D9">
          <w:rPr>
            <w:color w:val="1155CC"/>
            <w:sz w:val="24"/>
            <w:szCs w:val="24"/>
            <w:u w:val="single"/>
          </w:rPr>
          <w:t>Key principles</w:t>
        </w:r>
      </w:hyperlink>
    </w:p>
    <w:p w14:paraId="762770BF" w14:textId="77777777" w:rsidR="00C26CE4" w:rsidRPr="00E56BEA" w:rsidRDefault="000E7F10">
      <w:pPr>
        <w:numPr>
          <w:ilvl w:val="0"/>
          <w:numId w:val="1"/>
        </w:numPr>
        <w:spacing w:line="480" w:lineRule="auto"/>
        <w:rPr>
          <w:sz w:val="24"/>
          <w:szCs w:val="24"/>
        </w:rPr>
      </w:pPr>
      <w:hyperlink w:anchor="_ha1y8azgp39f">
        <w:r w:rsidR="0055581A" w:rsidRPr="00E56BEA">
          <w:rPr>
            <w:color w:val="1155CC"/>
            <w:sz w:val="24"/>
            <w:szCs w:val="24"/>
            <w:u w:val="single"/>
          </w:rPr>
          <w:t>Where should permit</w:t>
        </w:r>
        <w:r w:rsidR="0055581A" w:rsidRPr="00E56BEA">
          <w:rPr>
            <w:color w:val="1155CC"/>
            <w:sz w:val="24"/>
            <w:szCs w:val="24"/>
            <w:u w:val="single"/>
          </w:rPr>
          <w:t>s</w:t>
        </w:r>
        <w:r w:rsidR="0055581A" w:rsidRPr="00E56BEA">
          <w:rPr>
            <w:color w:val="1155CC"/>
            <w:sz w:val="24"/>
            <w:szCs w:val="24"/>
            <w:u w:val="single"/>
          </w:rPr>
          <w:t xml:space="preserve"> be served</w:t>
        </w:r>
      </w:hyperlink>
    </w:p>
    <w:p w14:paraId="621D555B" w14:textId="77777777" w:rsidR="00C26CE4" w:rsidRPr="00E56BEA" w:rsidRDefault="000E7F10">
      <w:pPr>
        <w:numPr>
          <w:ilvl w:val="0"/>
          <w:numId w:val="1"/>
        </w:numPr>
        <w:spacing w:line="480" w:lineRule="auto"/>
        <w:rPr>
          <w:sz w:val="24"/>
          <w:szCs w:val="24"/>
        </w:rPr>
      </w:pPr>
      <w:hyperlink w:anchor="_evqr4pqu6jke">
        <w:r w:rsidR="0055581A" w:rsidRPr="00E56BEA">
          <w:rPr>
            <w:color w:val="1155CC"/>
            <w:sz w:val="24"/>
            <w:szCs w:val="24"/>
            <w:u w:val="single"/>
          </w:rPr>
          <w:t>Practical scenarios</w:t>
        </w:r>
      </w:hyperlink>
    </w:p>
    <w:p w14:paraId="1A607B92" w14:textId="77777777" w:rsidR="00C26CE4" w:rsidRPr="00A62E20" w:rsidRDefault="00C26CE4">
      <w:pPr>
        <w:rPr>
          <w:sz w:val="24"/>
          <w:szCs w:val="24"/>
        </w:rPr>
      </w:pPr>
    </w:p>
    <w:p w14:paraId="02715F04" w14:textId="53F546CA" w:rsidR="00C26CE4" w:rsidRPr="00E56BEA" w:rsidRDefault="001329C9">
      <w:pPr>
        <w:rPr>
          <w:b/>
          <w:sz w:val="24"/>
          <w:szCs w:val="24"/>
          <w:u w:val="single"/>
        </w:rPr>
      </w:pPr>
      <w:r w:rsidRPr="00D423B2">
        <w:rPr>
          <w:b/>
          <w:sz w:val="24"/>
          <w:szCs w:val="24"/>
          <w:u w:val="single"/>
        </w:rPr>
        <w:t>Introduction</w:t>
      </w:r>
    </w:p>
    <w:p w14:paraId="4A2D35F2" w14:textId="437B5F21" w:rsidR="001329C9" w:rsidRPr="00A62E20" w:rsidRDefault="001329C9">
      <w:pPr>
        <w:rPr>
          <w:b/>
          <w:sz w:val="24"/>
          <w:szCs w:val="24"/>
          <w:u w:val="single"/>
        </w:rPr>
      </w:pPr>
    </w:p>
    <w:p w14:paraId="6EFD4323" w14:textId="37F691F0" w:rsidR="001329C9" w:rsidRPr="005D03D9" w:rsidRDefault="001329C9" w:rsidP="00C77189">
      <w:pPr>
        <w:pStyle w:val="ListParagraph"/>
        <w:numPr>
          <w:ilvl w:val="0"/>
          <w:numId w:val="2"/>
        </w:numPr>
        <w:jc w:val="both"/>
        <w:rPr>
          <w:sz w:val="24"/>
          <w:szCs w:val="24"/>
        </w:rPr>
      </w:pPr>
      <w:r w:rsidRPr="005D03D9">
        <w:rPr>
          <w:sz w:val="24"/>
          <w:szCs w:val="24"/>
        </w:rPr>
        <w:t>The document has been prepared by the Street Manager project and the subject matter experts and is intended to support the transition to Street Manager</w:t>
      </w:r>
      <w:r w:rsidR="00683CC6">
        <w:rPr>
          <w:sz w:val="24"/>
          <w:szCs w:val="24"/>
        </w:rPr>
        <w:t xml:space="preserve"> (SM)</w:t>
      </w:r>
      <w:r w:rsidRPr="005D03D9">
        <w:rPr>
          <w:sz w:val="24"/>
          <w:szCs w:val="24"/>
        </w:rPr>
        <w:t xml:space="preserve"> and the key questions people have </w:t>
      </w:r>
      <w:proofErr w:type="gramStart"/>
      <w:r w:rsidRPr="005D03D9">
        <w:rPr>
          <w:sz w:val="24"/>
          <w:szCs w:val="24"/>
        </w:rPr>
        <w:t>raised</w:t>
      </w:r>
      <w:proofErr w:type="gramEnd"/>
      <w:r w:rsidRPr="005D03D9">
        <w:rPr>
          <w:sz w:val="24"/>
          <w:szCs w:val="24"/>
        </w:rPr>
        <w:t xml:space="preserve"> about in-flight works that are raised before, during and shortly after the date when the regulatory change comes into force.</w:t>
      </w:r>
    </w:p>
    <w:p w14:paraId="571F6C15" w14:textId="77777777" w:rsidR="001329C9" w:rsidRPr="005D03D9" w:rsidRDefault="001329C9" w:rsidP="00D423B2">
      <w:pPr>
        <w:pStyle w:val="ListParagraph"/>
        <w:ind w:left="360"/>
        <w:rPr>
          <w:sz w:val="24"/>
          <w:szCs w:val="24"/>
        </w:rPr>
      </w:pPr>
    </w:p>
    <w:p w14:paraId="09977954" w14:textId="6F695E63" w:rsidR="001329C9" w:rsidRPr="005D03D9" w:rsidRDefault="00E063AA" w:rsidP="00C77189">
      <w:pPr>
        <w:pStyle w:val="ListParagraph"/>
        <w:numPr>
          <w:ilvl w:val="0"/>
          <w:numId w:val="2"/>
        </w:numPr>
        <w:jc w:val="both"/>
        <w:rPr>
          <w:sz w:val="24"/>
          <w:szCs w:val="24"/>
        </w:rPr>
      </w:pPr>
      <w:r w:rsidRPr="005D03D9">
        <w:rPr>
          <w:sz w:val="24"/>
          <w:szCs w:val="24"/>
        </w:rPr>
        <w:t xml:space="preserve">The </w:t>
      </w:r>
      <w:proofErr w:type="spellStart"/>
      <w:r w:rsidRPr="005D03D9">
        <w:rPr>
          <w:sz w:val="24"/>
          <w:szCs w:val="24"/>
        </w:rPr>
        <w:t>DfT</w:t>
      </w:r>
      <w:proofErr w:type="spellEnd"/>
      <w:r w:rsidRPr="005D03D9">
        <w:rPr>
          <w:sz w:val="24"/>
          <w:szCs w:val="24"/>
        </w:rPr>
        <w:t xml:space="preserve"> </w:t>
      </w:r>
      <w:r w:rsidR="00A0315E">
        <w:rPr>
          <w:sz w:val="24"/>
          <w:szCs w:val="24"/>
        </w:rPr>
        <w:t xml:space="preserve">recently </w:t>
      </w:r>
      <w:r w:rsidRPr="005D03D9">
        <w:rPr>
          <w:sz w:val="24"/>
          <w:szCs w:val="24"/>
        </w:rPr>
        <w:t>consult</w:t>
      </w:r>
      <w:r w:rsidR="00D423B2">
        <w:rPr>
          <w:sz w:val="24"/>
          <w:szCs w:val="24"/>
        </w:rPr>
        <w:t>ed</w:t>
      </w:r>
      <w:r w:rsidRPr="005D03D9">
        <w:rPr>
          <w:sz w:val="24"/>
          <w:szCs w:val="24"/>
        </w:rPr>
        <w:t xml:space="preserve"> on th</w:t>
      </w:r>
      <w:r w:rsidR="00A0315E">
        <w:rPr>
          <w:sz w:val="24"/>
          <w:szCs w:val="24"/>
        </w:rPr>
        <w:t xml:space="preserve">is </w:t>
      </w:r>
      <w:r w:rsidRPr="005D03D9">
        <w:rPr>
          <w:sz w:val="24"/>
          <w:szCs w:val="24"/>
        </w:rPr>
        <w:t>dat</w:t>
      </w:r>
      <w:r w:rsidR="00F93D87" w:rsidRPr="00B961A6">
        <w:rPr>
          <w:sz w:val="24"/>
          <w:szCs w:val="24"/>
        </w:rPr>
        <w:t>e</w:t>
      </w:r>
      <w:r w:rsidR="00F93D87" w:rsidRPr="00E56BEA">
        <w:rPr>
          <w:sz w:val="24"/>
          <w:szCs w:val="24"/>
        </w:rPr>
        <w:t>.  Three options are presented with the latest one being 31</w:t>
      </w:r>
      <w:r w:rsidR="00F93D87" w:rsidRPr="00D423B2">
        <w:rPr>
          <w:sz w:val="24"/>
          <w:szCs w:val="24"/>
          <w:vertAlign w:val="superscript"/>
        </w:rPr>
        <w:t>st</w:t>
      </w:r>
      <w:r w:rsidR="00F93D87" w:rsidRPr="00E56BEA">
        <w:rPr>
          <w:sz w:val="24"/>
          <w:szCs w:val="24"/>
        </w:rPr>
        <w:t xml:space="preserve"> March 2020.  This note assumes that the l</w:t>
      </w:r>
      <w:r w:rsidR="00F93D87" w:rsidRPr="00A62E20">
        <w:rPr>
          <w:sz w:val="24"/>
          <w:szCs w:val="24"/>
        </w:rPr>
        <w:t xml:space="preserve">atest date </w:t>
      </w:r>
      <w:r w:rsidR="00A0315E">
        <w:rPr>
          <w:sz w:val="24"/>
          <w:szCs w:val="24"/>
        </w:rPr>
        <w:t xml:space="preserve">of 31 March </w:t>
      </w:r>
      <w:r w:rsidR="00F93D87" w:rsidRPr="00A62E20">
        <w:rPr>
          <w:sz w:val="24"/>
          <w:szCs w:val="24"/>
        </w:rPr>
        <w:t>will be selected.  This will be confirmed when the outcome of the consultation is announced and the regulations are laid.</w:t>
      </w:r>
    </w:p>
    <w:p w14:paraId="7F8DA2EB" w14:textId="77777777" w:rsidR="00F93D87" w:rsidRPr="00D423B2" w:rsidRDefault="00F93D87" w:rsidP="00D423B2">
      <w:pPr>
        <w:pStyle w:val="ListParagraph"/>
        <w:rPr>
          <w:sz w:val="24"/>
          <w:szCs w:val="24"/>
        </w:rPr>
      </w:pPr>
    </w:p>
    <w:p w14:paraId="16D8359E" w14:textId="01D63673" w:rsidR="00F93D87" w:rsidRPr="005D03D9" w:rsidRDefault="00F93D87" w:rsidP="00C77189">
      <w:pPr>
        <w:pStyle w:val="ListParagraph"/>
        <w:numPr>
          <w:ilvl w:val="0"/>
          <w:numId w:val="2"/>
        </w:numPr>
        <w:jc w:val="both"/>
        <w:rPr>
          <w:sz w:val="24"/>
          <w:szCs w:val="24"/>
        </w:rPr>
      </w:pPr>
      <w:r w:rsidRPr="00E56BEA">
        <w:rPr>
          <w:sz w:val="24"/>
          <w:szCs w:val="24"/>
        </w:rPr>
        <w:t xml:space="preserve">These </w:t>
      </w:r>
      <w:r w:rsidR="00A0315E">
        <w:rPr>
          <w:sz w:val="24"/>
          <w:szCs w:val="24"/>
        </w:rPr>
        <w:t xml:space="preserve">arrangements </w:t>
      </w:r>
      <w:r w:rsidRPr="00E56BEA">
        <w:rPr>
          <w:sz w:val="24"/>
          <w:szCs w:val="24"/>
        </w:rPr>
        <w:t>also refer to some events taking place by 30</w:t>
      </w:r>
      <w:r w:rsidRPr="00D423B2">
        <w:rPr>
          <w:sz w:val="24"/>
          <w:szCs w:val="24"/>
          <w:vertAlign w:val="superscript"/>
        </w:rPr>
        <w:t>th</w:t>
      </w:r>
      <w:r w:rsidRPr="00E56BEA">
        <w:rPr>
          <w:sz w:val="24"/>
          <w:szCs w:val="24"/>
        </w:rPr>
        <w:t xml:space="preserve"> April 2020.  This assumes that provisi</w:t>
      </w:r>
      <w:r w:rsidRPr="00A62E20">
        <w:rPr>
          <w:sz w:val="24"/>
          <w:szCs w:val="24"/>
        </w:rPr>
        <w:t>on for this will be included in the regulations but discussions abo</w:t>
      </w:r>
      <w:r w:rsidRPr="005D03D9">
        <w:rPr>
          <w:sz w:val="24"/>
          <w:szCs w:val="24"/>
        </w:rPr>
        <w:t>ut this are ongoing.  Arrangements will be confirmed when the regulations are laid</w:t>
      </w:r>
      <w:r w:rsidR="00A0315E">
        <w:rPr>
          <w:sz w:val="24"/>
          <w:szCs w:val="24"/>
        </w:rPr>
        <w:t xml:space="preserve">.  </w:t>
      </w:r>
    </w:p>
    <w:p w14:paraId="6CF2C885" w14:textId="77777777" w:rsidR="00F93D87" w:rsidRPr="00D423B2" w:rsidRDefault="00F93D87" w:rsidP="00D423B2">
      <w:pPr>
        <w:pStyle w:val="ListParagraph"/>
        <w:rPr>
          <w:sz w:val="24"/>
          <w:szCs w:val="24"/>
        </w:rPr>
      </w:pPr>
    </w:p>
    <w:p w14:paraId="2F947254" w14:textId="51C26E25" w:rsidR="00F93D87" w:rsidRPr="005D03D9" w:rsidRDefault="00F93D87" w:rsidP="00C77189">
      <w:pPr>
        <w:pStyle w:val="ListParagraph"/>
        <w:numPr>
          <w:ilvl w:val="0"/>
          <w:numId w:val="2"/>
        </w:numPr>
        <w:jc w:val="both"/>
        <w:rPr>
          <w:sz w:val="24"/>
          <w:szCs w:val="24"/>
        </w:rPr>
      </w:pPr>
      <w:r w:rsidRPr="00E56BEA">
        <w:rPr>
          <w:sz w:val="24"/>
          <w:szCs w:val="24"/>
        </w:rPr>
        <w:t xml:space="preserve">The </w:t>
      </w:r>
      <w:r w:rsidR="00A0315E">
        <w:rPr>
          <w:sz w:val="24"/>
          <w:szCs w:val="24"/>
        </w:rPr>
        <w:t>arrangements</w:t>
      </w:r>
      <w:r w:rsidRPr="00E56BEA">
        <w:rPr>
          <w:sz w:val="24"/>
          <w:szCs w:val="24"/>
        </w:rPr>
        <w:t xml:space="preserve"> are being provided now to help organisations plan their transition to </w:t>
      </w:r>
      <w:r w:rsidRPr="00A62E20">
        <w:rPr>
          <w:sz w:val="24"/>
          <w:szCs w:val="24"/>
        </w:rPr>
        <w:t>Street Manager.  We recommend that organisations obtain</w:t>
      </w:r>
      <w:r w:rsidRPr="005D03D9">
        <w:rPr>
          <w:sz w:val="24"/>
          <w:szCs w:val="24"/>
        </w:rPr>
        <w:t xml:space="preserve"> early access to Street Manager and the sandbox environment.  This will be available from 1 November 2019.  Sandbox is where people can test Street Manager and train users </w:t>
      </w:r>
      <w:r w:rsidR="00A0315E">
        <w:rPr>
          <w:sz w:val="24"/>
          <w:szCs w:val="24"/>
        </w:rPr>
        <w:t xml:space="preserve">on </w:t>
      </w:r>
      <w:r w:rsidRPr="005D03D9">
        <w:rPr>
          <w:sz w:val="24"/>
          <w:szCs w:val="24"/>
        </w:rPr>
        <w:t>the user interface (the web-site).</w:t>
      </w:r>
      <w:r w:rsidR="00A0315E">
        <w:rPr>
          <w:sz w:val="24"/>
          <w:szCs w:val="24"/>
        </w:rPr>
        <w:t xml:space="preserve">  </w:t>
      </w:r>
    </w:p>
    <w:p w14:paraId="39F9B5A5" w14:textId="77777777" w:rsidR="00F93D87" w:rsidRPr="00D423B2" w:rsidRDefault="00F93D87" w:rsidP="00D423B2">
      <w:pPr>
        <w:pStyle w:val="ListParagraph"/>
        <w:rPr>
          <w:sz w:val="24"/>
          <w:szCs w:val="24"/>
        </w:rPr>
      </w:pPr>
    </w:p>
    <w:p w14:paraId="41BAE541" w14:textId="63C28BFB" w:rsidR="00F93D87" w:rsidRPr="005D03D9" w:rsidRDefault="00F93D87" w:rsidP="00C77189">
      <w:pPr>
        <w:pStyle w:val="ListParagraph"/>
        <w:numPr>
          <w:ilvl w:val="0"/>
          <w:numId w:val="2"/>
        </w:numPr>
        <w:jc w:val="both"/>
        <w:rPr>
          <w:sz w:val="24"/>
          <w:szCs w:val="24"/>
        </w:rPr>
      </w:pPr>
      <w:r w:rsidRPr="00E56BEA">
        <w:rPr>
          <w:sz w:val="24"/>
          <w:szCs w:val="24"/>
        </w:rPr>
        <w:t>At some point between 1 November 2019 and 31</w:t>
      </w:r>
      <w:r w:rsidRPr="00D423B2">
        <w:rPr>
          <w:sz w:val="24"/>
          <w:szCs w:val="24"/>
          <w:vertAlign w:val="superscript"/>
        </w:rPr>
        <w:t>st</w:t>
      </w:r>
      <w:r w:rsidRPr="00E56BEA">
        <w:rPr>
          <w:sz w:val="24"/>
          <w:szCs w:val="24"/>
        </w:rPr>
        <w:t xml:space="preserve"> March 2020 (taking the latest date currently in the consultation), users will</w:t>
      </w:r>
      <w:r w:rsidRPr="00A62E20">
        <w:rPr>
          <w:sz w:val="24"/>
          <w:szCs w:val="24"/>
        </w:rPr>
        <w:t xml:space="preserve"> start usin</w:t>
      </w:r>
      <w:r w:rsidRPr="005D03D9">
        <w:rPr>
          <w:sz w:val="24"/>
          <w:szCs w:val="24"/>
        </w:rPr>
        <w:t>g the Production environment in Street Manager.  Production is where people with use all the services available in Street Manager for real.</w:t>
      </w:r>
      <w:r w:rsidR="00A0315E">
        <w:rPr>
          <w:sz w:val="24"/>
          <w:szCs w:val="24"/>
        </w:rPr>
        <w:t xml:space="preserve">  Organisations may move to P</w:t>
      </w:r>
      <w:r w:rsidR="00BE6E96" w:rsidRPr="005D03D9">
        <w:rPr>
          <w:sz w:val="24"/>
          <w:szCs w:val="24"/>
        </w:rPr>
        <w:t>roduction at a time that suits them, and can</w:t>
      </w:r>
      <w:r w:rsidR="00A0315E">
        <w:rPr>
          <w:sz w:val="24"/>
          <w:szCs w:val="24"/>
        </w:rPr>
        <w:t xml:space="preserve"> do this</w:t>
      </w:r>
      <w:r w:rsidR="00BE6E96" w:rsidRPr="005D03D9">
        <w:rPr>
          <w:sz w:val="24"/>
          <w:szCs w:val="24"/>
        </w:rPr>
        <w:t xml:space="preserve"> before the end of March.  If this is the case, these </w:t>
      </w:r>
      <w:r w:rsidR="00A0315E">
        <w:rPr>
          <w:sz w:val="24"/>
          <w:szCs w:val="24"/>
        </w:rPr>
        <w:t>arrangements</w:t>
      </w:r>
      <w:r w:rsidR="00BE6E96" w:rsidRPr="005D03D9">
        <w:rPr>
          <w:sz w:val="24"/>
          <w:szCs w:val="24"/>
        </w:rPr>
        <w:t xml:space="preserve"> can still be used but the dates adjusted accordingly.</w:t>
      </w:r>
    </w:p>
    <w:p w14:paraId="0CE05C36" w14:textId="77777777" w:rsidR="00BE6E96" w:rsidRPr="00D423B2" w:rsidRDefault="00BE6E96" w:rsidP="00D423B2">
      <w:pPr>
        <w:pStyle w:val="ListParagraph"/>
        <w:rPr>
          <w:sz w:val="24"/>
          <w:szCs w:val="24"/>
        </w:rPr>
      </w:pPr>
    </w:p>
    <w:p w14:paraId="3A027F74" w14:textId="4F1447F6" w:rsidR="00BE6E96" w:rsidRDefault="00BE6E96" w:rsidP="00F93D87">
      <w:pPr>
        <w:pStyle w:val="ListParagraph"/>
        <w:numPr>
          <w:ilvl w:val="0"/>
          <w:numId w:val="2"/>
        </w:numPr>
        <w:rPr>
          <w:sz w:val="24"/>
          <w:szCs w:val="24"/>
        </w:rPr>
      </w:pPr>
      <w:r w:rsidRPr="00E56BEA">
        <w:rPr>
          <w:sz w:val="24"/>
          <w:szCs w:val="24"/>
        </w:rPr>
        <w:lastRenderedPageBreak/>
        <w:t xml:space="preserve">These </w:t>
      </w:r>
      <w:r w:rsidR="00A0315E">
        <w:rPr>
          <w:sz w:val="24"/>
          <w:szCs w:val="24"/>
        </w:rPr>
        <w:t>arrangements</w:t>
      </w:r>
      <w:r w:rsidRPr="00E56BEA">
        <w:rPr>
          <w:sz w:val="24"/>
          <w:szCs w:val="24"/>
        </w:rPr>
        <w:t xml:space="preserve"> will be kept up to date, especially in relation to the practical scenarios and specific examples.  If you would like information on specific examples or cases, please email your questions to </w:t>
      </w:r>
      <w:hyperlink r:id="rId12" w:history="1">
        <w:r w:rsidRPr="00E56BEA">
          <w:rPr>
            <w:rStyle w:val="Hyperlink"/>
            <w:sz w:val="24"/>
            <w:szCs w:val="24"/>
          </w:rPr>
          <w:t>streetmanager@dft.gov.uk</w:t>
        </w:r>
      </w:hyperlink>
      <w:r w:rsidRPr="00E56BEA">
        <w:rPr>
          <w:sz w:val="24"/>
          <w:szCs w:val="24"/>
        </w:rPr>
        <w:t xml:space="preserve"> and we will include them in the next update.</w:t>
      </w:r>
    </w:p>
    <w:p w14:paraId="5256E129" w14:textId="77777777" w:rsidR="00C26CE4" w:rsidRPr="00D423B2" w:rsidRDefault="0055581A">
      <w:pPr>
        <w:pStyle w:val="Heading1"/>
        <w:rPr>
          <w:b/>
          <w:sz w:val="24"/>
          <w:szCs w:val="24"/>
          <w:u w:val="single"/>
        </w:rPr>
      </w:pPr>
      <w:bookmarkStart w:id="3" w:name="_3wav61e3upxa" w:colFirst="0" w:colLast="0"/>
      <w:bookmarkEnd w:id="3"/>
      <w:r w:rsidRPr="00D423B2">
        <w:rPr>
          <w:b/>
          <w:sz w:val="24"/>
          <w:szCs w:val="24"/>
          <w:u w:val="single"/>
        </w:rPr>
        <w:t>Key principles</w:t>
      </w:r>
    </w:p>
    <w:p w14:paraId="6A08D163" w14:textId="77777777" w:rsidR="00C26CE4" w:rsidRPr="00D423B2" w:rsidRDefault="00C26CE4">
      <w:pPr>
        <w:rPr>
          <w:sz w:val="24"/>
          <w:szCs w:val="24"/>
        </w:rPr>
      </w:pP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C26CE4" w:rsidRPr="00E56BEA" w14:paraId="076B4FDE" w14:textId="77777777">
        <w:trPr>
          <w:trHeight w:val="337"/>
        </w:trPr>
        <w:tc>
          <w:tcPr>
            <w:tcW w:w="9030" w:type="dxa"/>
            <w:vMerge w:val="restart"/>
            <w:tcBorders>
              <w:top w:val="nil"/>
              <w:left w:val="nil"/>
              <w:bottom w:val="nil"/>
              <w:right w:val="nil"/>
            </w:tcBorders>
            <w:tcMar>
              <w:top w:w="0" w:type="dxa"/>
              <w:left w:w="40" w:type="dxa"/>
              <w:bottom w:w="0" w:type="dxa"/>
              <w:right w:w="40" w:type="dxa"/>
            </w:tcMar>
          </w:tcPr>
          <w:p w14:paraId="73C32B99" w14:textId="32B98903" w:rsidR="00E56BEA" w:rsidRPr="00E03259" w:rsidRDefault="00E56BEA" w:rsidP="00E56BEA">
            <w:pPr>
              <w:widowControl w:val="0"/>
              <w:rPr>
                <w:rFonts w:eastAsia="Calibri"/>
                <w:b/>
                <w:sz w:val="24"/>
                <w:szCs w:val="24"/>
              </w:rPr>
            </w:pPr>
            <w:r w:rsidRPr="00E03259">
              <w:rPr>
                <w:rFonts w:eastAsia="Calibri"/>
                <w:b/>
                <w:sz w:val="24"/>
                <w:szCs w:val="24"/>
              </w:rPr>
              <w:t>Communicat</w:t>
            </w:r>
            <w:r>
              <w:rPr>
                <w:rFonts w:eastAsia="Calibri"/>
                <w:b/>
                <w:sz w:val="24"/>
                <w:szCs w:val="24"/>
              </w:rPr>
              <w:t>e</w:t>
            </w:r>
            <w:r w:rsidRPr="00E03259">
              <w:rPr>
                <w:rFonts w:eastAsia="Calibri"/>
                <w:b/>
                <w:sz w:val="24"/>
                <w:szCs w:val="24"/>
              </w:rPr>
              <w:t xml:space="preserve"> </w:t>
            </w:r>
            <w:r>
              <w:rPr>
                <w:rFonts w:eastAsia="Calibri"/>
                <w:b/>
                <w:sz w:val="24"/>
                <w:szCs w:val="24"/>
              </w:rPr>
              <w:t xml:space="preserve">the date you plan to </w:t>
            </w:r>
            <w:r w:rsidRPr="00E03259">
              <w:rPr>
                <w:rFonts w:eastAsia="Calibri"/>
                <w:b/>
                <w:sz w:val="24"/>
                <w:szCs w:val="24"/>
              </w:rPr>
              <w:t>tra</w:t>
            </w:r>
            <w:r>
              <w:rPr>
                <w:rFonts w:eastAsia="Calibri"/>
                <w:b/>
                <w:sz w:val="24"/>
                <w:szCs w:val="24"/>
              </w:rPr>
              <w:t>nsition to Street Manager</w:t>
            </w:r>
          </w:p>
          <w:p w14:paraId="216C8B96" w14:textId="77777777" w:rsidR="00E56BEA" w:rsidRPr="00E03259" w:rsidRDefault="00E56BEA" w:rsidP="00E56BEA">
            <w:pPr>
              <w:widowControl w:val="0"/>
              <w:rPr>
                <w:rFonts w:eastAsia="Calibri"/>
                <w:b/>
                <w:sz w:val="24"/>
                <w:szCs w:val="24"/>
              </w:rPr>
            </w:pPr>
          </w:p>
          <w:p w14:paraId="04AF9584" w14:textId="3A1A3BE0" w:rsidR="00E56BEA" w:rsidRPr="00E56BEA" w:rsidRDefault="00E56BEA" w:rsidP="00C77189">
            <w:pPr>
              <w:pStyle w:val="ListParagraph"/>
              <w:widowControl w:val="0"/>
              <w:numPr>
                <w:ilvl w:val="0"/>
                <w:numId w:val="2"/>
              </w:numPr>
              <w:jc w:val="both"/>
              <w:rPr>
                <w:rFonts w:eastAsia="Calibri"/>
                <w:sz w:val="24"/>
                <w:szCs w:val="24"/>
              </w:rPr>
            </w:pPr>
            <w:r w:rsidRPr="00E56BEA">
              <w:rPr>
                <w:rFonts w:eastAsia="Calibri"/>
                <w:sz w:val="24"/>
                <w:szCs w:val="24"/>
              </w:rPr>
              <w:t xml:space="preserve">It is strongly recommended that works promoters and highway authorities share their transition plans with one another </w:t>
            </w:r>
            <w:r>
              <w:rPr>
                <w:rFonts w:eastAsia="Calibri"/>
                <w:sz w:val="24"/>
                <w:szCs w:val="24"/>
              </w:rPr>
              <w:t xml:space="preserve">so that everyone knows who is using Street Manager.  Details will be available on the Street Manager </w:t>
            </w:r>
            <w:hyperlink r:id="rId13" w:history="1">
              <w:r w:rsidR="00A0315E" w:rsidRPr="00A0315E">
                <w:rPr>
                  <w:rStyle w:val="Hyperlink"/>
                  <w:rFonts w:eastAsia="Calibri"/>
                  <w:sz w:val="24"/>
                  <w:szCs w:val="24"/>
                </w:rPr>
                <w:t>git-hub site</w:t>
              </w:r>
            </w:hyperlink>
            <w:r>
              <w:rPr>
                <w:rFonts w:eastAsia="Calibri"/>
                <w:sz w:val="24"/>
                <w:szCs w:val="24"/>
              </w:rPr>
              <w:t xml:space="preserve"> but they should also be shared by any means possible.</w:t>
            </w:r>
          </w:p>
          <w:p w14:paraId="43A9C6E1" w14:textId="57B6E647" w:rsidR="00E56BEA" w:rsidRDefault="00E56BEA" w:rsidP="00D423B2">
            <w:pPr>
              <w:widowControl w:val="0"/>
              <w:rPr>
                <w:rFonts w:eastAsia="Calibri"/>
                <w:sz w:val="24"/>
                <w:szCs w:val="24"/>
              </w:rPr>
            </w:pPr>
          </w:p>
          <w:p w14:paraId="1EAD1E4B" w14:textId="321019E1" w:rsidR="00E56BEA" w:rsidRPr="00A0315E" w:rsidRDefault="00E56BEA" w:rsidP="00D423B2">
            <w:pPr>
              <w:widowControl w:val="0"/>
              <w:rPr>
                <w:rFonts w:eastAsia="Calibri"/>
                <w:b/>
                <w:sz w:val="24"/>
                <w:szCs w:val="24"/>
              </w:rPr>
            </w:pPr>
            <w:r w:rsidRPr="00A0315E">
              <w:rPr>
                <w:rFonts w:eastAsia="Calibri"/>
                <w:b/>
                <w:sz w:val="24"/>
                <w:szCs w:val="24"/>
              </w:rPr>
              <w:t>Reduce the need for resubmission</w:t>
            </w:r>
          </w:p>
          <w:p w14:paraId="2EBD8948" w14:textId="77777777" w:rsidR="00E56BEA" w:rsidRPr="00D423B2" w:rsidRDefault="00E56BEA" w:rsidP="00D423B2">
            <w:pPr>
              <w:widowControl w:val="0"/>
              <w:rPr>
                <w:rFonts w:eastAsia="Calibri"/>
                <w:b/>
                <w:sz w:val="24"/>
                <w:szCs w:val="24"/>
                <w:u w:val="single"/>
              </w:rPr>
            </w:pPr>
          </w:p>
          <w:p w14:paraId="5C33CED6" w14:textId="5E55B72A" w:rsidR="00E56BEA" w:rsidRPr="00E56BEA" w:rsidRDefault="00E56BEA" w:rsidP="00C77189">
            <w:pPr>
              <w:pStyle w:val="ListParagraph"/>
              <w:widowControl w:val="0"/>
              <w:numPr>
                <w:ilvl w:val="0"/>
                <w:numId w:val="2"/>
              </w:numPr>
              <w:jc w:val="both"/>
              <w:rPr>
                <w:rFonts w:eastAsia="Calibri"/>
                <w:sz w:val="24"/>
                <w:szCs w:val="24"/>
              </w:rPr>
            </w:pPr>
            <w:r>
              <w:rPr>
                <w:rFonts w:eastAsia="Calibri"/>
                <w:sz w:val="24"/>
                <w:szCs w:val="24"/>
              </w:rPr>
              <w:t xml:space="preserve">We recommend works promoters and highway authorities </w:t>
            </w:r>
            <w:r w:rsidRPr="00E56BEA">
              <w:rPr>
                <w:rFonts w:eastAsia="Calibri"/>
                <w:sz w:val="24"/>
                <w:szCs w:val="24"/>
              </w:rPr>
              <w:t>consider arrangements for works due to start after</w:t>
            </w:r>
            <w:r>
              <w:rPr>
                <w:rFonts w:eastAsia="Calibri"/>
                <w:sz w:val="24"/>
                <w:szCs w:val="24"/>
              </w:rPr>
              <w:t xml:space="preserve"> the date of</w:t>
            </w:r>
            <w:r w:rsidRPr="00E56BEA">
              <w:rPr>
                <w:rFonts w:eastAsia="Calibri"/>
                <w:sz w:val="24"/>
                <w:szCs w:val="24"/>
              </w:rPr>
              <w:t xml:space="preserve"> transition to Street Manager but</w:t>
            </w:r>
            <w:r>
              <w:rPr>
                <w:rFonts w:eastAsia="Calibri"/>
                <w:sz w:val="24"/>
                <w:szCs w:val="24"/>
              </w:rPr>
              <w:t xml:space="preserve"> that</w:t>
            </w:r>
            <w:r w:rsidRPr="00E56BEA">
              <w:rPr>
                <w:rFonts w:eastAsia="Calibri"/>
                <w:sz w:val="24"/>
                <w:szCs w:val="24"/>
              </w:rPr>
              <w:t xml:space="preserve"> may still be served in </w:t>
            </w:r>
            <w:proofErr w:type="spellStart"/>
            <w:r w:rsidRPr="00E56BEA">
              <w:rPr>
                <w:rFonts w:eastAsia="Calibri"/>
                <w:sz w:val="24"/>
                <w:szCs w:val="24"/>
              </w:rPr>
              <w:t>EToN</w:t>
            </w:r>
            <w:proofErr w:type="spellEnd"/>
            <w:r w:rsidRPr="00E56BEA">
              <w:rPr>
                <w:rFonts w:eastAsia="Calibri"/>
                <w:sz w:val="24"/>
                <w:szCs w:val="24"/>
              </w:rPr>
              <w:t xml:space="preserve">. For example, the highway authority and the works promoter may find it agreeable to minimise the instance of resubmitting planned works into Street Manager via the use of early starts. Consideration should also be given to </w:t>
            </w:r>
            <w:r w:rsidR="00AB6B87">
              <w:rPr>
                <w:rFonts w:eastAsia="Calibri"/>
                <w:sz w:val="24"/>
                <w:szCs w:val="24"/>
              </w:rPr>
              <w:t xml:space="preserve">resolving </w:t>
            </w:r>
            <w:r w:rsidRPr="00E56BEA">
              <w:rPr>
                <w:rFonts w:eastAsia="Calibri"/>
                <w:sz w:val="24"/>
                <w:szCs w:val="24"/>
              </w:rPr>
              <w:t>any and all outstanding defects or S81s in order to reduce any resubmissions into S</w:t>
            </w:r>
            <w:r w:rsidR="00A62E20">
              <w:rPr>
                <w:rFonts w:eastAsia="Calibri"/>
                <w:sz w:val="24"/>
                <w:szCs w:val="24"/>
              </w:rPr>
              <w:t xml:space="preserve">treet </w:t>
            </w:r>
            <w:r w:rsidRPr="00E56BEA">
              <w:rPr>
                <w:rFonts w:eastAsia="Calibri"/>
                <w:sz w:val="24"/>
                <w:szCs w:val="24"/>
              </w:rPr>
              <w:t>M</w:t>
            </w:r>
            <w:r w:rsidR="00A62E20">
              <w:rPr>
                <w:rFonts w:eastAsia="Calibri"/>
                <w:sz w:val="24"/>
                <w:szCs w:val="24"/>
              </w:rPr>
              <w:t>anager.</w:t>
            </w:r>
          </w:p>
          <w:p w14:paraId="26B11D70" w14:textId="77777777" w:rsidR="00E56BEA" w:rsidRPr="00D423B2" w:rsidRDefault="00E56BEA">
            <w:pPr>
              <w:widowControl w:val="0"/>
              <w:rPr>
                <w:rFonts w:eastAsia="Calibri"/>
                <w:b/>
                <w:sz w:val="24"/>
                <w:szCs w:val="24"/>
              </w:rPr>
            </w:pPr>
          </w:p>
          <w:p w14:paraId="63B20A2F" w14:textId="2620C8F9" w:rsidR="00C26CE4" w:rsidRDefault="00A62E20">
            <w:pPr>
              <w:widowControl w:val="0"/>
              <w:rPr>
                <w:rFonts w:eastAsia="Calibri"/>
                <w:b/>
                <w:sz w:val="24"/>
                <w:szCs w:val="24"/>
              </w:rPr>
            </w:pPr>
            <w:r>
              <w:rPr>
                <w:rFonts w:eastAsia="Calibri"/>
                <w:b/>
                <w:sz w:val="24"/>
                <w:szCs w:val="24"/>
              </w:rPr>
              <w:t>Plan for major works</w:t>
            </w:r>
          </w:p>
          <w:p w14:paraId="28DEB7F8" w14:textId="77777777" w:rsidR="00A62E20" w:rsidRPr="00D423B2" w:rsidRDefault="00A62E20">
            <w:pPr>
              <w:widowControl w:val="0"/>
              <w:rPr>
                <w:rFonts w:eastAsia="Calibri"/>
                <w:b/>
                <w:sz w:val="24"/>
                <w:szCs w:val="24"/>
              </w:rPr>
            </w:pPr>
          </w:p>
          <w:p w14:paraId="403D96B9" w14:textId="52CAB872" w:rsidR="00C26CE4" w:rsidRPr="00D423B2" w:rsidRDefault="0055581A" w:rsidP="00C77189">
            <w:pPr>
              <w:pStyle w:val="ListParagraph"/>
              <w:widowControl w:val="0"/>
              <w:numPr>
                <w:ilvl w:val="0"/>
                <w:numId w:val="2"/>
              </w:numPr>
              <w:jc w:val="both"/>
              <w:rPr>
                <w:rFonts w:eastAsia="Calibri"/>
                <w:sz w:val="24"/>
                <w:szCs w:val="24"/>
              </w:rPr>
            </w:pPr>
            <w:r w:rsidRPr="00D423B2">
              <w:rPr>
                <w:rFonts w:eastAsia="Calibri"/>
                <w:color w:val="231F20"/>
                <w:sz w:val="24"/>
                <w:szCs w:val="24"/>
              </w:rPr>
              <w:t>It is anticipated that the biggest challenges will be caused by works that are currently categorised as major and are already in progress or about to start; such works may take several months to complete, for example</w:t>
            </w:r>
            <w:r w:rsidR="00A62E20">
              <w:rPr>
                <w:rFonts w:eastAsia="Calibri"/>
                <w:color w:val="231F20"/>
                <w:sz w:val="24"/>
                <w:szCs w:val="24"/>
              </w:rPr>
              <w:t>,</w:t>
            </w:r>
            <w:r w:rsidRPr="00D423B2">
              <w:rPr>
                <w:rFonts w:eastAsia="Calibri"/>
                <w:color w:val="231F20"/>
                <w:sz w:val="24"/>
                <w:szCs w:val="24"/>
              </w:rPr>
              <w:t xml:space="preserve"> a mains replacement. While it is necessary to maintain a steady flow of works, it is also important to minimise the time that </w:t>
            </w:r>
            <w:r w:rsidR="00A62E20">
              <w:rPr>
                <w:rFonts w:eastAsia="Calibri"/>
                <w:color w:val="231F20"/>
                <w:sz w:val="24"/>
                <w:szCs w:val="24"/>
              </w:rPr>
              <w:t xml:space="preserve">highway </w:t>
            </w:r>
            <w:r w:rsidRPr="00D423B2">
              <w:rPr>
                <w:rFonts w:eastAsia="Calibri"/>
                <w:color w:val="231F20"/>
                <w:sz w:val="24"/>
                <w:szCs w:val="24"/>
              </w:rPr>
              <w:t>authorities and utility companies have to operate both the new and old regime to exchange data.</w:t>
            </w:r>
          </w:p>
          <w:p w14:paraId="15CC1565" w14:textId="77777777" w:rsidR="00C26CE4" w:rsidRPr="00D423B2" w:rsidRDefault="00C26CE4">
            <w:pPr>
              <w:widowControl w:val="0"/>
              <w:rPr>
                <w:rFonts w:eastAsia="Calibri"/>
                <w:b/>
                <w:sz w:val="24"/>
                <w:szCs w:val="24"/>
              </w:rPr>
            </w:pPr>
          </w:p>
          <w:p w14:paraId="107D7502" w14:textId="598AFDBC" w:rsidR="00C26CE4" w:rsidRDefault="005D03D9">
            <w:pPr>
              <w:widowControl w:val="0"/>
              <w:rPr>
                <w:rFonts w:eastAsia="Calibri"/>
                <w:b/>
                <w:sz w:val="24"/>
                <w:szCs w:val="24"/>
              </w:rPr>
            </w:pPr>
            <w:r>
              <w:rPr>
                <w:rFonts w:eastAsia="Calibri"/>
                <w:b/>
                <w:sz w:val="24"/>
                <w:szCs w:val="24"/>
              </w:rPr>
              <w:t>Follow these general p</w:t>
            </w:r>
            <w:r w:rsidR="0055581A" w:rsidRPr="00D423B2">
              <w:rPr>
                <w:rFonts w:eastAsia="Calibri"/>
                <w:b/>
                <w:sz w:val="24"/>
                <w:szCs w:val="24"/>
              </w:rPr>
              <w:t>rinciples</w:t>
            </w:r>
          </w:p>
          <w:p w14:paraId="4600F334" w14:textId="77777777" w:rsidR="005D03D9" w:rsidRPr="00D423B2" w:rsidRDefault="005D03D9">
            <w:pPr>
              <w:widowControl w:val="0"/>
              <w:rPr>
                <w:rFonts w:eastAsia="Calibri"/>
                <w:b/>
                <w:sz w:val="24"/>
                <w:szCs w:val="24"/>
              </w:rPr>
            </w:pPr>
          </w:p>
          <w:p w14:paraId="37FE8D1E" w14:textId="1019F3E8" w:rsidR="00C26CE4" w:rsidRPr="00D423B2" w:rsidRDefault="0055581A" w:rsidP="005D03D9">
            <w:pPr>
              <w:pStyle w:val="ListParagraph"/>
              <w:widowControl w:val="0"/>
              <w:numPr>
                <w:ilvl w:val="0"/>
                <w:numId w:val="2"/>
              </w:numPr>
              <w:rPr>
                <w:rFonts w:eastAsia="Calibri"/>
                <w:sz w:val="24"/>
                <w:szCs w:val="24"/>
              </w:rPr>
            </w:pPr>
            <w:r w:rsidRPr="00D423B2">
              <w:rPr>
                <w:rFonts w:eastAsia="Calibri"/>
                <w:color w:val="231F20"/>
                <w:sz w:val="24"/>
                <w:szCs w:val="24"/>
              </w:rPr>
              <w:t>The general principles of the transitional arrangements are that:</w:t>
            </w:r>
          </w:p>
          <w:p w14:paraId="4EAEC87F" w14:textId="77777777" w:rsidR="005D03D9" w:rsidRPr="00D423B2" w:rsidRDefault="005D03D9" w:rsidP="00D423B2">
            <w:pPr>
              <w:pStyle w:val="ListParagraph"/>
              <w:widowControl w:val="0"/>
              <w:ind w:left="360"/>
              <w:rPr>
                <w:rFonts w:eastAsia="Calibri"/>
                <w:sz w:val="24"/>
                <w:szCs w:val="24"/>
              </w:rPr>
            </w:pPr>
          </w:p>
          <w:p w14:paraId="3B788500" w14:textId="41CF3CF6"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Any works raised in </w:t>
            </w:r>
            <w:proofErr w:type="spellStart"/>
            <w:r w:rsidRPr="00A0315E">
              <w:rPr>
                <w:rFonts w:eastAsia="Calibri"/>
                <w:sz w:val="24"/>
                <w:szCs w:val="24"/>
              </w:rPr>
              <w:t>EToN</w:t>
            </w:r>
            <w:proofErr w:type="spellEnd"/>
            <w:r w:rsidRPr="00A0315E">
              <w:rPr>
                <w:rFonts w:eastAsia="Calibri"/>
                <w:sz w:val="24"/>
                <w:szCs w:val="24"/>
              </w:rPr>
              <w:t xml:space="preserve"> </w:t>
            </w:r>
            <w:r w:rsidR="005D03D9" w:rsidRPr="00A0315E">
              <w:rPr>
                <w:rFonts w:eastAsia="Calibri"/>
                <w:sz w:val="24"/>
                <w:szCs w:val="24"/>
              </w:rPr>
              <w:t>before</w:t>
            </w:r>
            <w:r w:rsidRPr="00A0315E">
              <w:rPr>
                <w:rFonts w:eastAsia="Calibri"/>
                <w:sz w:val="24"/>
                <w:szCs w:val="24"/>
              </w:rPr>
              <w:t xml:space="preserve"> your organisation</w:t>
            </w:r>
            <w:r w:rsidR="005D03D9" w:rsidRPr="00A0315E">
              <w:rPr>
                <w:rFonts w:eastAsia="Calibri"/>
                <w:sz w:val="24"/>
                <w:szCs w:val="24"/>
              </w:rPr>
              <w:t>’</w:t>
            </w:r>
            <w:r w:rsidRPr="00A0315E">
              <w:rPr>
                <w:rFonts w:eastAsia="Calibri"/>
                <w:sz w:val="24"/>
                <w:szCs w:val="24"/>
              </w:rPr>
              <w:t xml:space="preserve">s transition to Street Manager must be completed and registered in </w:t>
            </w:r>
            <w:proofErr w:type="spellStart"/>
            <w:r w:rsidRPr="00A0315E">
              <w:rPr>
                <w:rFonts w:eastAsia="Calibri"/>
                <w:sz w:val="24"/>
                <w:szCs w:val="24"/>
              </w:rPr>
              <w:t>EToN</w:t>
            </w:r>
            <w:proofErr w:type="spellEnd"/>
            <w:r w:rsidRPr="00A0315E">
              <w:rPr>
                <w:rFonts w:eastAsia="Calibri"/>
                <w:sz w:val="24"/>
                <w:szCs w:val="24"/>
              </w:rPr>
              <w:t xml:space="preserve"> by no later than 30th April 2020.</w:t>
            </w:r>
          </w:p>
          <w:p w14:paraId="19932752" w14:textId="3F55EDF3"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All new works raised after your transition date must be raised in Street </w:t>
            </w:r>
            <w:r w:rsidRPr="00A0315E">
              <w:rPr>
                <w:rFonts w:eastAsia="Calibri"/>
                <w:sz w:val="24"/>
                <w:szCs w:val="24"/>
              </w:rPr>
              <w:lastRenderedPageBreak/>
              <w:t>Manager</w:t>
            </w:r>
          </w:p>
          <w:p w14:paraId="3D5831DB" w14:textId="3DADE5DC"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Any works raised in </w:t>
            </w:r>
            <w:proofErr w:type="spellStart"/>
            <w:r w:rsidRPr="00A0315E">
              <w:rPr>
                <w:rFonts w:eastAsia="Calibri"/>
                <w:sz w:val="24"/>
                <w:szCs w:val="24"/>
              </w:rPr>
              <w:t>EToN</w:t>
            </w:r>
            <w:proofErr w:type="spellEnd"/>
            <w:r w:rsidRPr="00A0315E">
              <w:rPr>
                <w:rFonts w:eastAsia="Calibri"/>
                <w:sz w:val="24"/>
                <w:szCs w:val="24"/>
              </w:rPr>
              <w:t xml:space="preserve"> planned to start on or after the 1st May 2020, or any ‘in progress’ works across this period will need to be re-raised in Street Manager before 1st May 2020.</w:t>
            </w:r>
          </w:p>
          <w:p w14:paraId="591DEC91" w14:textId="77777777" w:rsidR="005D03D9" w:rsidRPr="00D423B2" w:rsidRDefault="005D03D9" w:rsidP="00D423B2">
            <w:pPr>
              <w:widowControl w:val="0"/>
              <w:ind w:left="360"/>
              <w:rPr>
                <w:rFonts w:eastAsia="Calibri"/>
                <w:sz w:val="24"/>
                <w:szCs w:val="24"/>
              </w:rPr>
            </w:pPr>
          </w:p>
          <w:p w14:paraId="7B7D79D1" w14:textId="6C095C34" w:rsidR="00C26CE4" w:rsidRPr="00CA6904" w:rsidRDefault="0055581A">
            <w:pPr>
              <w:widowControl w:val="0"/>
              <w:rPr>
                <w:rFonts w:eastAsia="Calibri"/>
                <w:i/>
              </w:rPr>
            </w:pPr>
            <w:r w:rsidRPr="00CA6904">
              <w:rPr>
                <w:rFonts w:eastAsia="Calibri"/>
                <w:i/>
              </w:rPr>
              <w:t>Point 2 NB. This on the basis that all your promoters/organisations have migrated.</w:t>
            </w:r>
          </w:p>
          <w:p w14:paraId="3E231573" w14:textId="2347AA07" w:rsidR="005D03D9" w:rsidRPr="00CA6904" w:rsidRDefault="005D03D9">
            <w:pPr>
              <w:widowControl w:val="0"/>
              <w:rPr>
                <w:rFonts w:eastAsia="Calibri"/>
              </w:rPr>
            </w:pPr>
            <w:r w:rsidRPr="00CA6904">
              <w:rPr>
                <w:rFonts w:eastAsia="Calibri"/>
                <w:i/>
              </w:rPr>
              <w:t>See paragraphs 2 and 3 in the introduction section above.</w:t>
            </w:r>
          </w:p>
          <w:p w14:paraId="17B75046" w14:textId="77777777" w:rsidR="00C26CE4" w:rsidRPr="00D423B2" w:rsidRDefault="00C26CE4">
            <w:pPr>
              <w:widowControl w:val="0"/>
              <w:rPr>
                <w:rFonts w:eastAsia="Calibri"/>
                <w:b/>
                <w:sz w:val="24"/>
                <w:szCs w:val="24"/>
              </w:rPr>
            </w:pPr>
          </w:p>
          <w:p w14:paraId="6E8F3EF4" w14:textId="402E07B6" w:rsidR="00C26CE4" w:rsidRPr="00D423B2" w:rsidRDefault="005D03D9">
            <w:pPr>
              <w:widowControl w:val="0"/>
              <w:rPr>
                <w:rFonts w:eastAsia="Calibri"/>
                <w:sz w:val="24"/>
                <w:szCs w:val="24"/>
              </w:rPr>
            </w:pPr>
            <w:r>
              <w:rPr>
                <w:rFonts w:eastAsia="Calibri"/>
                <w:b/>
                <w:sz w:val="24"/>
                <w:szCs w:val="24"/>
              </w:rPr>
              <w:t>Follow these rules for o</w:t>
            </w:r>
            <w:r w:rsidR="0055581A" w:rsidRPr="00D423B2">
              <w:rPr>
                <w:rFonts w:eastAsia="Calibri"/>
                <w:b/>
                <w:sz w:val="24"/>
                <w:szCs w:val="24"/>
              </w:rPr>
              <w:t>ther notifications</w:t>
            </w:r>
          </w:p>
          <w:p w14:paraId="622F2E55" w14:textId="77777777" w:rsidR="005D03D9" w:rsidRDefault="005D03D9">
            <w:pPr>
              <w:widowControl w:val="0"/>
              <w:rPr>
                <w:rFonts w:eastAsia="Calibri"/>
                <w:sz w:val="24"/>
                <w:szCs w:val="24"/>
              </w:rPr>
            </w:pPr>
          </w:p>
          <w:p w14:paraId="086F1952" w14:textId="32115CBA" w:rsidR="00C26CE4" w:rsidRDefault="0055581A" w:rsidP="00D423B2">
            <w:pPr>
              <w:pStyle w:val="ListParagraph"/>
              <w:widowControl w:val="0"/>
              <w:numPr>
                <w:ilvl w:val="0"/>
                <w:numId w:val="2"/>
              </w:numPr>
              <w:rPr>
                <w:rFonts w:eastAsia="Calibri"/>
                <w:sz w:val="24"/>
                <w:szCs w:val="24"/>
              </w:rPr>
            </w:pPr>
            <w:r w:rsidRPr="00D423B2">
              <w:rPr>
                <w:rFonts w:eastAsia="Calibri"/>
                <w:sz w:val="24"/>
                <w:szCs w:val="24"/>
              </w:rPr>
              <w:t xml:space="preserve">Any reinstatement completed, but not registered, before transitioning into Street Manager must be registered in </w:t>
            </w:r>
            <w:proofErr w:type="spellStart"/>
            <w:r w:rsidRPr="00D423B2">
              <w:rPr>
                <w:rFonts w:eastAsia="Calibri"/>
                <w:sz w:val="24"/>
                <w:szCs w:val="24"/>
              </w:rPr>
              <w:t>EToN</w:t>
            </w:r>
            <w:proofErr w:type="spellEnd"/>
            <w:r w:rsidRPr="00D423B2">
              <w:rPr>
                <w:rFonts w:eastAsia="Calibri"/>
                <w:sz w:val="24"/>
                <w:szCs w:val="24"/>
              </w:rPr>
              <w:t xml:space="preserve"> within 10 working days of completing the reinstatement.</w:t>
            </w:r>
          </w:p>
          <w:p w14:paraId="5F1F17EC" w14:textId="77777777" w:rsidR="005D03D9" w:rsidRPr="00D423B2" w:rsidRDefault="005D03D9" w:rsidP="00D423B2">
            <w:pPr>
              <w:pStyle w:val="ListParagraph"/>
              <w:widowControl w:val="0"/>
              <w:ind w:left="360"/>
              <w:rPr>
                <w:rFonts w:eastAsia="Calibri"/>
                <w:sz w:val="24"/>
                <w:szCs w:val="24"/>
              </w:rPr>
            </w:pPr>
          </w:p>
          <w:p w14:paraId="292B09E0" w14:textId="0F5B7467" w:rsidR="00C26CE4" w:rsidRPr="00D423B2" w:rsidRDefault="0055581A" w:rsidP="00D423B2">
            <w:pPr>
              <w:pStyle w:val="ListParagraph"/>
              <w:widowControl w:val="0"/>
              <w:numPr>
                <w:ilvl w:val="0"/>
                <w:numId w:val="2"/>
              </w:numPr>
              <w:rPr>
                <w:rFonts w:eastAsia="Calibri"/>
                <w:sz w:val="24"/>
                <w:szCs w:val="24"/>
              </w:rPr>
            </w:pPr>
            <w:r w:rsidRPr="00D423B2">
              <w:rPr>
                <w:rFonts w:eastAsia="Calibri"/>
                <w:sz w:val="24"/>
                <w:szCs w:val="24"/>
              </w:rPr>
              <w:t xml:space="preserve">Any inspection journey that started in </w:t>
            </w:r>
            <w:proofErr w:type="spellStart"/>
            <w:r w:rsidRPr="00D423B2">
              <w:rPr>
                <w:rFonts w:eastAsia="Calibri"/>
                <w:sz w:val="24"/>
                <w:szCs w:val="24"/>
              </w:rPr>
              <w:t>EToN</w:t>
            </w:r>
            <w:proofErr w:type="spellEnd"/>
            <w:r w:rsidRPr="00D423B2">
              <w:rPr>
                <w:rFonts w:eastAsia="Calibri"/>
                <w:sz w:val="24"/>
                <w:szCs w:val="24"/>
              </w:rPr>
              <w:t xml:space="preserve"> prior to the transition date, can remain in </w:t>
            </w:r>
            <w:proofErr w:type="spellStart"/>
            <w:r w:rsidRPr="00D423B2">
              <w:rPr>
                <w:rFonts w:eastAsia="Calibri"/>
                <w:sz w:val="24"/>
                <w:szCs w:val="24"/>
              </w:rPr>
              <w:t>EToN</w:t>
            </w:r>
            <w:proofErr w:type="spellEnd"/>
            <w:r w:rsidRPr="00D423B2">
              <w:rPr>
                <w:rFonts w:eastAsia="Calibri"/>
                <w:sz w:val="24"/>
                <w:szCs w:val="24"/>
              </w:rPr>
              <w:t xml:space="preserve"> for a maximum period of</w:t>
            </w:r>
            <w:r w:rsidRPr="00D423B2">
              <w:rPr>
                <w:rFonts w:eastAsia="Calibri"/>
                <w:b/>
                <w:sz w:val="24"/>
                <w:szCs w:val="24"/>
              </w:rPr>
              <w:t xml:space="preserve"> 1 month.</w:t>
            </w:r>
          </w:p>
          <w:p w14:paraId="428D5C2C" w14:textId="77777777" w:rsidR="005D03D9" w:rsidRPr="00D423B2" w:rsidRDefault="005D03D9" w:rsidP="00D423B2">
            <w:pPr>
              <w:pStyle w:val="ListParagraph"/>
              <w:widowControl w:val="0"/>
              <w:ind w:left="360"/>
              <w:rPr>
                <w:rFonts w:eastAsia="Calibri"/>
                <w:sz w:val="24"/>
                <w:szCs w:val="24"/>
              </w:rPr>
            </w:pPr>
          </w:p>
          <w:p w14:paraId="73269ADB" w14:textId="490CAE4E" w:rsidR="00C26CE4" w:rsidRPr="0008639F" w:rsidRDefault="0055581A" w:rsidP="0008639F">
            <w:pPr>
              <w:pStyle w:val="ListParagraph"/>
              <w:widowControl w:val="0"/>
              <w:numPr>
                <w:ilvl w:val="0"/>
                <w:numId w:val="2"/>
              </w:numPr>
              <w:rPr>
                <w:rFonts w:eastAsia="Calibri"/>
                <w:sz w:val="24"/>
                <w:szCs w:val="24"/>
              </w:rPr>
            </w:pPr>
            <w:r w:rsidRPr="00D423B2">
              <w:rPr>
                <w:rFonts w:eastAsia="Calibri"/>
                <w:color w:val="231F20"/>
                <w:sz w:val="24"/>
                <w:szCs w:val="24"/>
              </w:rPr>
              <w:t xml:space="preserve">All, and any, subsequent phases on existing </w:t>
            </w:r>
            <w:proofErr w:type="spellStart"/>
            <w:r w:rsidRPr="00D423B2">
              <w:rPr>
                <w:rFonts w:eastAsia="Calibri"/>
                <w:color w:val="231F20"/>
                <w:sz w:val="24"/>
                <w:szCs w:val="24"/>
              </w:rPr>
              <w:t>EToN</w:t>
            </w:r>
            <w:proofErr w:type="spellEnd"/>
            <w:r w:rsidRPr="00D423B2">
              <w:rPr>
                <w:rFonts w:eastAsia="Calibri"/>
                <w:color w:val="231F20"/>
                <w:sz w:val="24"/>
                <w:szCs w:val="24"/>
              </w:rPr>
              <w:t xml:space="preserve"> works, such as permanent reinstatement works or necessary remedial works</w:t>
            </w:r>
            <w:r w:rsidR="005D03D9">
              <w:rPr>
                <w:rFonts w:eastAsia="Calibri"/>
                <w:color w:val="231F20"/>
                <w:sz w:val="24"/>
                <w:szCs w:val="24"/>
              </w:rPr>
              <w:t>,</w:t>
            </w:r>
            <w:r w:rsidRPr="00D423B2">
              <w:rPr>
                <w:rFonts w:eastAsia="Calibri"/>
                <w:color w:val="231F20"/>
                <w:sz w:val="24"/>
                <w:szCs w:val="24"/>
              </w:rPr>
              <w:t xml:space="preserve"> should be notified in Street Manager </w:t>
            </w:r>
            <w:r w:rsidR="0008639F">
              <w:rPr>
                <w:rFonts w:eastAsia="Calibri"/>
                <w:color w:val="231F20"/>
                <w:sz w:val="24"/>
                <w:szCs w:val="24"/>
              </w:rPr>
              <w:t xml:space="preserve">using the exact same </w:t>
            </w:r>
            <w:proofErr w:type="spellStart"/>
            <w:r w:rsidRPr="0008639F">
              <w:rPr>
                <w:rFonts w:eastAsia="Calibri"/>
                <w:color w:val="231F20"/>
                <w:sz w:val="24"/>
                <w:szCs w:val="24"/>
              </w:rPr>
              <w:t>EToN</w:t>
            </w:r>
            <w:proofErr w:type="spellEnd"/>
            <w:r w:rsidRPr="0008639F">
              <w:rPr>
                <w:rFonts w:eastAsia="Calibri"/>
                <w:color w:val="231F20"/>
                <w:sz w:val="24"/>
                <w:szCs w:val="24"/>
              </w:rPr>
              <w:t xml:space="preserve"> reference.</w:t>
            </w:r>
          </w:p>
          <w:p w14:paraId="6CE8C026" w14:textId="77777777" w:rsidR="0008639F" w:rsidRPr="0008639F" w:rsidRDefault="0008639F" w:rsidP="0008639F">
            <w:pPr>
              <w:widowControl w:val="0"/>
              <w:rPr>
                <w:rFonts w:eastAsia="Calibri"/>
                <w:sz w:val="24"/>
                <w:szCs w:val="24"/>
              </w:rPr>
            </w:pPr>
          </w:p>
          <w:p w14:paraId="6182C0C4" w14:textId="1AA0C115" w:rsidR="00063571" w:rsidRPr="0008639F" w:rsidRDefault="00063571" w:rsidP="0008639F">
            <w:pPr>
              <w:pStyle w:val="ListParagraph"/>
              <w:widowControl w:val="0"/>
              <w:numPr>
                <w:ilvl w:val="0"/>
                <w:numId w:val="5"/>
              </w:numPr>
              <w:rPr>
                <w:rFonts w:eastAsia="Calibri"/>
              </w:rPr>
            </w:pPr>
            <w:r w:rsidRPr="0008639F">
              <w:rPr>
                <w:rFonts w:eastAsia="Calibri"/>
              </w:rPr>
              <w:t>Streetmanager only supports the special characters hyphen (-) and underscore (</w:t>
            </w:r>
            <w:r w:rsidR="0008639F">
              <w:rPr>
                <w:rFonts w:eastAsia="Calibri"/>
              </w:rPr>
              <w:t xml:space="preserve"> </w:t>
            </w:r>
            <w:r w:rsidRPr="0008639F">
              <w:rPr>
                <w:rFonts w:eastAsia="Calibri"/>
              </w:rPr>
              <w:t>_ )</w:t>
            </w:r>
            <w:r w:rsidR="008A1FF7" w:rsidRPr="0008639F">
              <w:rPr>
                <w:rFonts w:eastAsia="Calibri"/>
              </w:rPr>
              <w:t xml:space="preserve">.  For any </w:t>
            </w:r>
            <w:proofErr w:type="spellStart"/>
            <w:r w:rsidR="008A1FF7" w:rsidRPr="0008639F">
              <w:rPr>
                <w:rFonts w:eastAsia="Calibri"/>
              </w:rPr>
              <w:t>EToN</w:t>
            </w:r>
            <w:proofErr w:type="spellEnd"/>
            <w:r w:rsidR="008A1FF7" w:rsidRPr="0008639F">
              <w:rPr>
                <w:rFonts w:eastAsia="Calibri"/>
              </w:rPr>
              <w:t xml:space="preserve"> references that include</w:t>
            </w:r>
            <w:r w:rsidR="00CF30D3" w:rsidRPr="0008639F">
              <w:rPr>
                <w:rFonts w:eastAsia="Calibri"/>
              </w:rPr>
              <w:t xml:space="preserve"> any other special character(s) including spaces,</w:t>
            </w:r>
            <w:r w:rsidR="008A1FF7" w:rsidRPr="0008639F">
              <w:rPr>
                <w:rFonts w:eastAsia="Calibri"/>
              </w:rPr>
              <w:t xml:space="preserve"> these wi</w:t>
            </w:r>
            <w:r w:rsidR="00CF30D3" w:rsidRPr="0008639F">
              <w:rPr>
                <w:rFonts w:eastAsia="Calibri"/>
              </w:rPr>
              <w:t>ll need to be replaced with</w:t>
            </w:r>
            <w:r w:rsidR="0008639F">
              <w:rPr>
                <w:rFonts w:eastAsia="Calibri"/>
              </w:rPr>
              <w:t xml:space="preserve"> a hyphen or an underscore.</w:t>
            </w:r>
            <w:r w:rsidR="008A1FF7" w:rsidRPr="0008639F">
              <w:rPr>
                <w:rFonts w:eastAsia="Calibri"/>
              </w:rPr>
              <w:t xml:space="preserve"> </w:t>
            </w:r>
            <w:r w:rsidR="0008639F">
              <w:rPr>
                <w:rFonts w:eastAsia="Calibri"/>
              </w:rPr>
              <w:t xml:space="preserve"> </w:t>
            </w:r>
            <w:r w:rsidR="008A1FF7" w:rsidRPr="0008639F">
              <w:rPr>
                <w:rFonts w:eastAsia="Calibri"/>
              </w:rPr>
              <w:t xml:space="preserve">It is highly recommended reference to the exact </w:t>
            </w:r>
            <w:proofErr w:type="spellStart"/>
            <w:r w:rsidR="008A1FF7" w:rsidRPr="0008639F">
              <w:rPr>
                <w:rFonts w:eastAsia="Calibri"/>
              </w:rPr>
              <w:t>EToN</w:t>
            </w:r>
            <w:proofErr w:type="spellEnd"/>
            <w:r w:rsidR="008A1FF7" w:rsidRPr="0008639F">
              <w:rPr>
                <w:rFonts w:eastAsia="Calibri"/>
              </w:rPr>
              <w:t xml:space="preserve"> reference is included in the additional permit </w:t>
            </w:r>
            <w:r w:rsidR="00CF30D3" w:rsidRPr="0008639F">
              <w:rPr>
                <w:rFonts w:eastAsia="Calibri"/>
              </w:rPr>
              <w:t>details as part of the permit application in Streetmanager</w:t>
            </w:r>
          </w:p>
          <w:p w14:paraId="2B0FC483" w14:textId="77777777" w:rsidR="00C26CE4" w:rsidRPr="00D423B2" w:rsidRDefault="00C26CE4">
            <w:pPr>
              <w:widowControl w:val="0"/>
              <w:rPr>
                <w:rFonts w:eastAsia="Calibri"/>
                <w:b/>
                <w:color w:val="231F20"/>
                <w:sz w:val="24"/>
                <w:szCs w:val="24"/>
              </w:rPr>
            </w:pPr>
          </w:p>
          <w:p w14:paraId="16F2A04C" w14:textId="40EAAAF5" w:rsidR="00C26CE4" w:rsidRPr="00D423B2" w:rsidRDefault="005D03D9">
            <w:pPr>
              <w:widowControl w:val="0"/>
              <w:rPr>
                <w:rFonts w:eastAsia="Calibri"/>
                <w:sz w:val="24"/>
                <w:szCs w:val="24"/>
              </w:rPr>
            </w:pPr>
            <w:r>
              <w:rPr>
                <w:rFonts w:eastAsia="Calibri"/>
                <w:b/>
                <w:color w:val="231F20"/>
                <w:sz w:val="24"/>
                <w:szCs w:val="24"/>
              </w:rPr>
              <w:t>Comply with the regulations</w:t>
            </w:r>
          </w:p>
          <w:p w14:paraId="3FABF457" w14:textId="77777777" w:rsidR="005D03D9" w:rsidRDefault="005D03D9">
            <w:pPr>
              <w:widowControl w:val="0"/>
              <w:rPr>
                <w:rFonts w:eastAsia="Calibri"/>
                <w:color w:val="231F20"/>
                <w:sz w:val="24"/>
                <w:szCs w:val="24"/>
              </w:rPr>
            </w:pPr>
          </w:p>
          <w:p w14:paraId="74FC3AC1" w14:textId="2BC82FA0" w:rsidR="00C26CE4" w:rsidRPr="00D423B2" w:rsidRDefault="005D03D9" w:rsidP="00C77189">
            <w:pPr>
              <w:pStyle w:val="ListParagraph"/>
              <w:widowControl w:val="0"/>
              <w:numPr>
                <w:ilvl w:val="0"/>
                <w:numId w:val="2"/>
              </w:numPr>
              <w:jc w:val="both"/>
              <w:rPr>
                <w:rFonts w:eastAsia="Calibri"/>
                <w:sz w:val="24"/>
                <w:szCs w:val="24"/>
              </w:rPr>
            </w:pPr>
            <w:r>
              <w:rPr>
                <w:rFonts w:eastAsia="Calibri"/>
                <w:color w:val="231F20"/>
                <w:sz w:val="24"/>
                <w:szCs w:val="24"/>
              </w:rPr>
              <w:t xml:space="preserve">After the regulations come </w:t>
            </w:r>
            <w:r w:rsidR="003D5F9E">
              <w:rPr>
                <w:rFonts w:eastAsia="Calibri"/>
                <w:color w:val="231F20"/>
                <w:sz w:val="24"/>
                <w:szCs w:val="24"/>
              </w:rPr>
              <w:t xml:space="preserve">into </w:t>
            </w:r>
            <w:r>
              <w:rPr>
                <w:rFonts w:eastAsia="Calibri"/>
                <w:color w:val="231F20"/>
                <w:sz w:val="24"/>
                <w:szCs w:val="24"/>
              </w:rPr>
              <w:t xml:space="preserve">force, the existing technical specification for </w:t>
            </w:r>
            <w:proofErr w:type="spellStart"/>
            <w:r>
              <w:rPr>
                <w:rFonts w:eastAsia="Calibri"/>
                <w:color w:val="231F20"/>
                <w:sz w:val="24"/>
                <w:szCs w:val="24"/>
              </w:rPr>
              <w:t>EToN</w:t>
            </w:r>
            <w:proofErr w:type="spellEnd"/>
            <w:r>
              <w:rPr>
                <w:rFonts w:eastAsia="Calibri"/>
                <w:color w:val="231F20"/>
                <w:sz w:val="24"/>
                <w:szCs w:val="24"/>
              </w:rPr>
              <w:t xml:space="preserve"> will be withdrawn and all electronic </w:t>
            </w:r>
            <w:r w:rsidR="00A0315E">
              <w:rPr>
                <w:rFonts w:eastAsia="Calibri"/>
                <w:color w:val="231F20"/>
                <w:sz w:val="24"/>
                <w:szCs w:val="24"/>
              </w:rPr>
              <w:t>commu</w:t>
            </w:r>
            <w:r>
              <w:rPr>
                <w:rFonts w:eastAsia="Calibri"/>
                <w:color w:val="231F20"/>
                <w:sz w:val="24"/>
                <w:szCs w:val="24"/>
              </w:rPr>
              <w:t>n</w:t>
            </w:r>
            <w:r w:rsidR="00A0315E">
              <w:rPr>
                <w:rFonts w:eastAsia="Calibri"/>
                <w:color w:val="231F20"/>
                <w:sz w:val="24"/>
                <w:szCs w:val="24"/>
              </w:rPr>
              <w:t>i</w:t>
            </w:r>
            <w:r>
              <w:rPr>
                <w:rFonts w:eastAsia="Calibri"/>
                <w:color w:val="231F20"/>
                <w:sz w:val="24"/>
                <w:szCs w:val="24"/>
              </w:rPr>
              <w:t xml:space="preserve">cations have to be via Street Manager, whether this is through the user interface (the website) or an API with another system.  </w:t>
            </w:r>
            <w:r w:rsidR="0055581A" w:rsidRPr="00D423B2">
              <w:rPr>
                <w:rFonts w:eastAsia="Calibri"/>
                <w:color w:val="231F20"/>
                <w:sz w:val="24"/>
                <w:szCs w:val="24"/>
              </w:rPr>
              <w:t xml:space="preserve">The existing </w:t>
            </w:r>
            <w:proofErr w:type="spellStart"/>
            <w:r w:rsidR="00F23EBB">
              <w:rPr>
                <w:rFonts w:eastAsia="Calibri"/>
                <w:color w:val="231F20"/>
                <w:sz w:val="24"/>
                <w:szCs w:val="24"/>
              </w:rPr>
              <w:t>EToN</w:t>
            </w:r>
            <w:proofErr w:type="spellEnd"/>
            <w:r w:rsidR="00F23EBB">
              <w:rPr>
                <w:rFonts w:eastAsia="Calibri"/>
                <w:color w:val="231F20"/>
                <w:sz w:val="24"/>
                <w:szCs w:val="24"/>
              </w:rPr>
              <w:t xml:space="preserve"> </w:t>
            </w:r>
            <w:r w:rsidR="0055581A" w:rsidRPr="00D423B2">
              <w:rPr>
                <w:rFonts w:eastAsia="Calibri"/>
                <w:color w:val="231F20"/>
                <w:sz w:val="24"/>
                <w:szCs w:val="24"/>
              </w:rPr>
              <w:t xml:space="preserve">system </w:t>
            </w:r>
            <w:r w:rsidR="0055581A" w:rsidRPr="00D423B2">
              <w:rPr>
                <w:rFonts w:eastAsia="Calibri"/>
                <w:b/>
                <w:color w:val="231F20"/>
                <w:sz w:val="24"/>
                <w:szCs w:val="24"/>
              </w:rPr>
              <w:t>should not be used to send or receive notices</w:t>
            </w:r>
            <w:r w:rsidR="00F23EBB">
              <w:rPr>
                <w:rFonts w:eastAsia="Calibri"/>
                <w:b/>
                <w:color w:val="231F20"/>
                <w:sz w:val="24"/>
                <w:szCs w:val="24"/>
              </w:rPr>
              <w:t>/permits</w:t>
            </w:r>
            <w:r w:rsidR="0055581A" w:rsidRPr="00D423B2">
              <w:rPr>
                <w:rFonts w:eastAsia="Calibri"/>
                <w:b/>
                <w:color w:val="231F20"/>
                <w:sz w:val="24"/>
                <w:szCs w:val="24"/>
              </w:rPr>
              <w:t xml:space="preserve"> </w:t>
            </w:r>
            <w:r w:rsidR="0055581A" w:rsidRPr="00D423B2">
              <w:rPr>
                <w:rFonts w:eastAsia="Calibri"/>
                <w:color w:val="231F20"/>
                <w:sz w:val="24"/>
                <w:szCs w:val="24"/>
              </w:rPr>
              <w:t xml:space="preserve">after </w:t>
            </w:r>
            <w:r w:rsidR="00F23EBB">
              <w:rPr>
                <w:rFonts w:eastAsia="Calibri"/>
                <w:color w:val="231F20"/>
                <w:sz w:val="24"/>
                <w:szCs w:val="24"/>
              </w:rPr>
              <w:t>the relevant date</w:t>
            </w:r>
            <w:r w:rsidR="0055581A" w:rsidRPr="00D423B2">
              <w:rPr>
                <w:rFonts w:eastAsia="Calibri"/>
                <w:color w:val="231F20"/>
                <w:sz w:val="24"/>
                <w:szCs w:val="24"/>
              </w:rPr>
              <w:t xml:space="preserve">. </w:t>
            </w:r>
          </w:p>
          <w:p w14:paraId="25BF8EE6" w14:textId="77777777" w:rsidR="00083083" w:rsidRPr="00D423B2" w:rsidRDefault="00083083" w:rsidP="00D423B2">
            <w:pPr>
              <w:pStyle w:val="ListParagraph"/>
              <w:widowControl w:val="0"/>
              <w:ind w:left="360"/>
              <w:rPr>
                <w:rFonts w:eastAsia="Calibri"/>
                <w:sz w:val="24"/>
                <w:szCs w:val="24"/>
              </w:rPr>
            </w:pPr>
          </w:p>
          <w:p w14:paraId="0B66F255" w14:textId="141AEAAC" w:rsidR="00C26CE4" w:rsidRPr="00D423B2" w:rsidRDefault="0055581A" w:rsidP="00C77189">
            <w:pPr>
              <w:pStyle w:val="ListParagraph"/>
              <w:widowControl w:val="0"/>
              <w:numPr>
                <w:ilvl w:val="0"/>
                <w:numId w:val="2"/>
              </w:numPr>
              <w:jc w:val="both"/>
              <w:rPr>
                <w:rFonts w:eastAsia="Calibri"/>
                <w:sz w:val="24"/>
                <w:szCs w:val="24"/>
              </w:rPr>
            </w:pPr>
            <w:r w:rsidRPr="00D423B2">
              <w:rPr>
                <w:rFonts w:eastAsia="Calibri"/>
                <w:color w:val="231F20"/>
                <w:sz w:val="24"/>
                <w:szCs w:val="24"/>
              </w:rPr>
              <w:t>A small number of major works may not be completed by 30th April 2020</w:t>
            </w:r>
            <w:r w:rsidR="00083083">
              <w:rPr>
                <w:rFonts w:eastAsia="Calibri"/>
                <w:color w:val="231F20"/>
                <w:sz w:val="24"/>
                <w:szCs w:val="24"/>
              </w:rPr>
              <w:t>.  I</w:t>
            </w:r>
            <w:r w:rsidRPr="00D423B2">
              <w:rPr>
                <w:rFonts w:eastAsia="Calibri"/>
                <w:color w:val="231F20"/>
                <w:sz w:val="24"/>
                <w:szCs w:val="24"/>
              </w:rPr>
              <w:t>n these cases</w:t>
            </w:r>
            <w:r w:rsidR="00083083">
              <w:rPr>
                <w:rFonts w:eastAsia="Calibri"/>
                <w:color w:val="231F20"/>
                <w:sz w:val="24"/>
                <w:szCs w:val="24"/>
              </w:rPr>
              <w:t>,</w:t>
            </w:r>
            <w:r w:rsidRPr="00D423B2">
              <w:rPr>
                <w:rFonts w:eastAsia="Calibri"/>
                <w:color w:val="231F20"/>
                <w:sz w:val="24"/>
                <w:szCs w:val="24"/>
              </w:rPr>
              <w:t xml:space="preserve"> the works should be resubmitted </w:t>
            </w:r>
            <w:r w:rsidR="00083083">
              <w:rPr>
                <w:rFonts w:eastAsia="Calibri"/>
                <w:color w:val="231F20"/>
                <w:sz w:val="24"/>
                <w:szCs w:val="24"/>
              </w:rPr>
              <w:t>via</w:t>
            </w:r>
            <w:r w:rsidRPr="00D423B2">
              <w:rPr>
                <w:rFonts w:eastAsia="Calibri"/>
                <w:color w:val="231F20"/>
                <w:sz w:val="24"/>
                <w:szCs w:val="24"/>
              </w:rPr>
              <w:t xml:space="preserve"> Street Manager with all retrospective information.</w:t>
            </w:r>
            <w:ins w:id="4" w:author="Christopher Davies1 (ENV)" w:date="2020-01-14T20:35:00Z">
              <w:r w:rsidR="00063B86">
                <w:rPr>
                  <w:rFonts w:eastAsia="Calibri"/>
                  <w:color w:val="231F20"/>
                  <w:sz w:val="24"/>
                  <w:szCs w:val="24"/>
                </w:rPr>
                <w:t xml:space="preserve">   </w:t>
              </w:r>
            </w:ins>
          </w:p>
        </w:tc>
      </w:tr>
      <w:tr w:rsidR="00C26CE4" w:rsidRPr="00E56BEA" w14:paraId="4D36C4A1" w14:textId="77777777">
        <w:trPr>
          <w:trHeight w:val="293"/>
        </w:trPr>
        <w:tc>
          <w:tcPr>
            <w:tcW w:w="9030" w:type="dxa"/>
            <w:vMerge/>
            <w:tcBorders>
              <w:top w:val="nil"/>
              <w:left w:val="nil"/>
              <w:bottom w:val="nil"/>
              <w:right w:val="nil"/>
            </w:tcBorders>
            <w:tcMar>
              <w:top w:w="0" w:type="dxa"/>
              <w:left w:w="40" w:type="dxa"/>
              <w:bottom w:w="0" w:type="dxa"/>
              <w:right w:w="40" w:type="dxa"/>
            </w:tcMar>
            <w:vAlign w:val="bottom"/>
          </w:tcPr>
          <w:p w14:paraId="3AE3B8D6" w14:textId="77777777" w:rsidR="00C26CE4" w:rsidRPr="00D423B2" w:rsidRDefault="00C26CE4">
            <w:pPr>
              <w:widowControl w:val="0"/>
              <w:spacing w:line="240" w:lineRule="auto"/>
              <w:rPr>
                <w:rFonts w:eastAsia="Calibri"/>
                <w:sz w:val="24"/>
                <w:szCs w:val="24"/>
              </w:rPr>
            </w:pPr>
          </w:p>
        </w:tc>
      </w:tr>
      <w:tr w:rsidR="00C26CE4" w:rsidRPr="00E56BEA" w14:paraId="413DE855" w14:textId="77777777">
        <w:trPr>
          <w:trHeight w:val="1000"/>
        </w:trPr>
        <w:tc>
          <w:tcPr>
            <w:tcW w:w="9030" w:type="dxa"/>
            <w:vMerge/>
            <w:tcBorders>
              <w:top w:val="nil"/>
              <w:left w:val="nil"/>
              <w:bottom w:val="nil"/>
              <w:right w:val="nil"/>
            </w:tcBorders>
            <w:tcMar>
              <w:top w:w="0" w:type="dxa"/>
              <w:left w:w="40" w:type="dxa"/>
              <w:bottom w:w="0" w:type="dxa"/>
              <w:right w:w="40" w:type="dxa"/>
            </w:tcMar>
          </w:tcPr>
          <w:p w14:paraId="49223AFD" w14:textId="77777777" w:rsidR="00C26CE4" w:rsidRPr="00D423B2" w:rsidRDefault="00C26CE4">
            <w:pPr>
              <w:widowControl w:val="0"/>
              <w:spacing w:line="240" w:lineRule="auto"/>
              <w:rPr>
                <w:rFonts w:eastAsia="Calibri"/>
                <w:sz w:val="24"/>
                <w:szCs w:val="24"/>
              </w:rPr>
            </w:pPr>
          </w:p>
        </w:tc>
      </w:tr>
      <w:tr w:rsidR="00C26CE4" w:rsidRPr="00E56BEA" w14:paraId="44A6B58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7F06D858" w14:textId="77777777" w:rsidR="00C26CE4" w:rsidRPr="00D423B2" w:rsidRDefault="00C26CE4">
            <w:pPr>
              <w:widowControl w:val="0"/>
              <w:spacing w:line="240" w:lineRule="auto"/>
              <w:rPr>
                <w:rFonts w:eastAsia="Calibri"/>
                <w:sz w:val="24"/>
                <w:szCs w:val="24"/>
              </w:rPr>
            </w:pPr>
          </w:p>
        </w:tc>
      </w:tr>
      <w:tr w:rsidR="00C26CE4" w:rsidRPr="00E56BEA" w14:paraId="48A393D4"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A8E1AB6" w14:textId="77777777" w:rsidR="00C26CE4" w:rsidRPr="00D423B2" w:rsidRDefault="00C26CE4">
            <w:pPr>
              <w:widowControl w:val="0"/>
              <w:spacing w:line="240" w:lineRule="auto"/>
              <w:rPr>
                <w:rFonts w:eastAsia="Calibri"/>
                <w:b/>
                <w:sz w:val="24"/>
                <w:szCs w:val="24"/>
              </w:rPr>
            </w:pPr>
          </w:p>
        </w:tc>
      </w:tr>
      <w:tr w:rsidR="00C26CE4" w:rsidRPr="00E56BEA" w14:paraId="14AF5E82" w14:textId="77777777">
        <w:trPr>
          <w:trHeight w:val="1240"/>
        </w:trPr>
        <w:tc>
          <w:tcPr>
            <w:tcW w:w="9030" w:type="dxa"/>
            <w:vMerge/>
            <w:tcBorders>
              <w:top w:val="nil"/>
              <w:left w:val="nil"/>
              <w:bottom w:val="nil"/>
              <w:right w:val="nil"/>
            </w:tcBorders>
            <w:tcMar>
              <w:top w:w="0" w:type="dxa"/>
              <w:left w:w="40" w:type="dxa"/>
              <w:bottom w:w="0" w:type="dxa"/>
              <w:right w:w="40" w:type="dxa"/>
            </w:tcMar>
          </w:tcPr>
          <w:p w14:paraId="466B1271" w14:textId="77777777" w:rsidR="00C26CE4" w:rsidRPr="00D423B2" w:rsidRDefault="00C26CE4">
            <w:pPr>
              <w:widowControl w:val="0"/>
              <w:spacing w:line="240" w:lineRule="auto"/>
              <w:rPr>
                <w:rFonts w:eastAsia="Calibri"/>
                <w:sz w:val="24"/>
                <w:szCs w:val="24"/>
              </w:rPr>
            </w:pPr>
          </w:p>
        </w:tc>
      </w:tr>
      <w:tr w:rsidR="00C26CE4" w:rsidRPr="00E56BEA" w14:paraId="146D12F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C95275" w14:textId="77777777" w:rsidR="00C26CE4" w:rsidRPr="00D423B2" w:rsidRDefault="00C26CE4">
            <w:pPr>
              <w:widowControl w:val="0"/>
              <w:spacing w:line="240" w:lineRule="auto"/>
              <w:rPr>
                <w:rFonts w:eastAsia="Calibri"/>
                <w:sz w:val="24"/>
                <w:szCs w:val="24"/>
              </w:rPr>
            </w:pPr>
          </w:p>
        </w:tc>
      </w:tr>
      <w:tr w:rsidR="00C26CE4" w:rsidRPr="00E56BEA" w14:paraId="3FB31D08"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377C897C" w14:textId="77777777" w:rsidR="00C26CE4" w:rsidRPr="00D423B2" w:rsidRDefault="00C26CE4">
            <w:pPr>
              <w:widowControl w:val="0"/>
              <w:spacing w:line="240" w:lineRule="auto"/>
              <w:rPr>
                <w:rFonts w:eastAsia="Calibri"/>
                <w:b/>
                <w:sz w:val="24"/>
                <w:szCs w:val="24"/>
              </w:rPr>
            </w:pPr>
          </w:p>
        </w:tc>
      </w:tr>
      <w:tr w:rsidR="00C26CE4" w:rsidRPr="00E56BEA" w14:paraId="6A4FB873" w14:textId="77777777">
        <w:trPr>
          <w:trHeight w:val="940"/>
        </w:trPr>
        <w:tc>
          <w:tcPr>
            <w:tcW w:w="9030" w:type="dxa"/>
            <w:vMerge/>
            <w:tcBorders>
              <w:top w:val="nil"/>
              <w:left w:val="nil"/>
              <w:bottom w:val="nil"/>
              <w:right w:val="nil"/>
            </w:tcBorders>
            <w:tcMar>
              <w:top w:w="0" w:type="dxa"/>
              <w:left w:w="40" w:type="dxa"/>
              <w:bottom w:w="0" w:type="dxa"/>
              <w:right w:w="40" w:type="dxa"/>
            </w:tcMar>
          </w:tcPr>
          <w:p w14:paraId="556DA495" w14:textId="77777777" w:rsidR="00C26CE4" w:rsidRPr="00D423B2" w:rsidRDefault="00C26CE4">
            <w:pPr>
              <w:widowControl w:val="0"/>
              <w:spacing w:line="240" w:lineRule="auto"/>
              <w:rPr>
                <w:rFonts w:eastAsia="Calibri"/>
                <w:sz w:val="24"/>
                <w:szCs w:val="24"/>
              </w:rPr>
            </w:pPr>
          </w:p>
        </w:tc>
      </w:tr>
      <w:tr w:rsidR="00C26CE4" w:rsidRPr="00E56BEA" w14:paraId="0BC1687B"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0F640931" w14:textId="77777777" w:rsidR="00C26CE4" w:rsidRPr="00D423B2" w:rsidRDefault="00C26CE4">
            <w:pPr>
              <w:widowControl w:val="0"/>
              <w:spacing w:line="240" w:lineRule="auto"/>
              <w:rPr>
                <w:rFonts w:eastAsia="Calibri"/>
                <w:b/>
                <w:sz w:val="24"/>
                <w:szCs w:val="24"/>
              </w:rPr>
            </w:pPr>
          </w:p>
        </w:tc>
      </w:tr>
      <w:tr w:rsidR="00C26CE4" w:rsidRPr="00E56BEA" w14:paraId="33B19A4E" w14:textId="77777777">
        <w:trPr>
          <w:trHeight w:val="1500"/>
        </w:trPr>
        <w:tc>
          <w:tcPr>
            <w:tcW w:w="9030" w:type="dxa"/>
            <w:vMerge/>
            <w:tcBorders>
              <w:top w:val="nil"/>
              <w:left w:val="nil"/>
              <w:bottom w:val="nil"/>
              <w:right w:val="nil"/>
            </w:tcBorders>
            <w:tcMar>
              <w:top w:w="0" w:type="dxa"/>
              <w:left w:w="40" w:type="dxa"/>
              <w:bottom w:w="0" w:type="dxa"/>
              <w:right w:w="40" w:type="dxa"/>
            </w:tcMar>
          </w:tcPr>
          <w:p w14:paraId="15D1FBB2" w14:textId="77777777" w:rsidR="00C26CE4" w:rsidRPr="00D423B2" w:rsidRDefault="00C26CE4">
            <w:pPr>
              <w:widowControl w:val="0"/>
              <w:spacing w:line="240" w:lineRule="auto"/>
              <w:rPr>
                <w:rFonts w:eastAsia="Calibri"/>
                <w:sz w:val="24"/>
                <w:szCs w:val="24"/>
              </w:rPr>
            </w:pPr>
          </w:p>
        </w:tc>
      </w:tr>
      <w:tr w:rsidR="00C26CE4" w:rsidRPr="00E56BEA" w14:paraId="31C325D9"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3F79767B" w14:textId="77777777" w:rsidR="00C26CE4" w:rsidRPr="00D423B2" w:rsidRDefault="00C26CE4">
            <w:pPr>
              <w:widowControl w:val="0"/>
              <w:spacing w:line="240" w:lineRule="auto"/>
              <w:rPr>
                <w:rFonts w:eastAsia="Calibri"/>
                <w:sz w:val="24"/>
                <w:szCs w:val="24"/>
              </w:rPr>
            </w:pPr>
          </w:p>
        </w:tc>
      </w:tr>
      <w:tr w:rsidR="00C26CE4" w:rsidRPr="00E56BEA" w14:paraId="76FF0111"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8FD584" w14:textId="77777777" w:rsidR="00C26CE4" w:rsidRPr="00D423B2" w:rsidRDefault="00C26CE4">
            <w:pPr>
              <w:widowControl w:val="0"/>
              <w:spacing w:line="240" w:lineRule="auto"/>
              <w:rPr>
                <w:rFonts w:eastAsia="Calibri"/>
                <w:b/>
                <w:sz w:val="24"/>
                <w:szCs w:val="24"/>
              </w:rPr>
            </w:pPr>
          </w:p>
        </w:tc>
      </w:tr>
      <w:tr w:rsidR="00C26CE4" w:rsidRPr="00E56BEA" w14:paraId="2D3F19DA"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FD8DA65" w14:textId="77777777" w:rsidR="00C26CE4" w:rsidRPr="00D423B2" w:rsidRDefault="00C26CE4">
            <w:pPr>
              <w:widowControl w:val="0"/>
              <w:spacing w:line="240" w:lineRule="auto"/>
              <w:rPr>
                <w:rFonts w:eastAsia="Calibri"/>
                <w:sz w:val="24"/>
                <w:szCs w:val="24"/>
              </w:rPr>
            </w:pPr>
          </w:p>
        </w:tc>
      </w:tr>
      <w:tr w:rsidR="00C26CE4" w:rsidRPr="00E56BEA" w14:paraId="7D5853D4" w14:textId="77777777">
        <w:trPr>
          <w:trHeight w:val="480"/>
        </w:trPr>
        <w:tc>
          <w:tcPr>
            <w:tcW w:w="9030" w:type="dxa"/>
            <w:vMerge/>
            <w:tcBorders>
              <w:top w:val="nil"/>
              <w:left w:val="nil"/>
              <w:bottom w:val="nil"/>
              <w:right w:val="nil"/>
            </w:tcBorders>
            <w:tcMar>
              <w:top w:w="0" w:type="dxa"/>
              <w:left w:w="40" w:type="dxa"/>
              <w:bottom w:w="0" w:type="dxa"/>
              <w:right w:w="40" w:type="dxa"/>
            </w:tcMar>
            <w:vAlign w:val="center"/>
          </w:tcPr>
          <w:p w14:paraId="68CF8CC5" w14:textId="77777777" w:rsidR="00C26CE4" w:rsidRPr="00D423B2" w:rsidRDefault="00C26CE4">
            <w:pPr>
              <w:widowControl w:val="0"/>
              <w:spacing w:line="240" w:lineRule="auto"/>
              <w:rPr>
                <w:rFonts w:eastAsia="Calibri"/>
                <w:sz w:val="24"/>
                <w:szCs w:val="24"/>
              </w:rPr>
            </w:pPr>
          </w:p>
        </w:tc>
      </w:tr>
      <w:tr w:rsidR="00C26CE4" w:rsidRPr="00E56BEA" w14:paraId="2C39D1E3"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094EC4B" w14:textId="77777777" w:rsidR="00C26CE4" w:rsidRPr="00D423B2" w:rsidRDefault="00C26CE4">
            <w:pPr>
              <w:widowControl w:val="0"/>
              <w:spacing w:line="240" w:lineRule="auto"/>
              <w:rPr>
                <w:rFonts w:eastAsia="Calibri"/>
                <w:sz w:val="24"/>
                <w:szCs w:val="24"/>
              </w:rPr>
            </w:pPr>
          </w:p>
        </w:tc>
      </w:tr>
      <w:tr w:rsidR="00C26CE4" w:rsidRPr="00E56BEA" w14:paraId="4715E8E6" w14:textId="77777777">
        <w:trPr>
          <w:trHeight w:val="480"/>
        </w:trPr>
        <w:tc>
          <w:tcPr>
            <w:tcW w:w="9030" w:type="dxa"/>
            <w:vMerge/>
            <w:tcBorders>
              <w:top w:val="nil"/>
              <w:left w:val="nil"/>
              <w:bottom w:val="nil"/>
              <w:right w:val="nil"/>
            </w:tcBorders>
            <w:tcMar>
              <w:top w:w="0" w:type="dxa"/>
              <w:left w:w="40" w:type="dxa"/>
              <w:bottom w:w="0" w:type="dxa"/>
              <w:right w:w="40" w:type="dxa"/>
            </w:tcMar>
            <w:vAlign w:val="center"/>
          </w:tcPr>
          <w:p w14:paraId="4135C6BC" w14:textId="77777777" w:rsidR="00C26CE4" w:rsidRPr="00D423B2" w:rsidRDefault="00C26CE4">
            <w:pPr>
              <w:widowControl w:val="0"/>
              <w:spacing w:line="240" w:lineRule="auto"/>
              <w:rPr>
                <w:rFonts w:eastAsia="Calibri"/>
                <w:sz w:val="24"/>
                <w:szCs w:val="24"/>
              </w:rPr>
            </w:pPr>
          </w:p>
        </w:tc>
      </w:tr>
      <w:tr w:rsidR="00C26CE4" w:rsidRPr="00E56BEA" w14:paraId="132A07C2" w14:textId="77777777">
        <w:trPr>
          <w:trHeight w:val="540"/>
        </w:trPr>
        <w:tc>
          <w:tcPr>
            <w:tcW w:w="9030" w:type="dxa"/>
            <w:vMerge/>
            <w:tcBorders>
              <w:top w:val="nil"/>
              <w:left w:val="nil"/>
              <w:bottom w:val="nil"/>
              <w:right w:val="nil"/>
            </w:tcBorders>
            <w:tcMar>
              <w:top w:w="0" w:type="dxa"/>
              <w:left w:w="40" w:type="dxa"/>
              <w:bottom w:w="0" w:type="dxa"/>
              <w:right w:w="40" w:type="dxa"/>
            </w:tcMar>
          </w:tcPr>
          <w:p w14:paraId="2E9487C9" w14:textId="77777777" w:rsidR="00C26CE4" w:rsidRPr="00D423B2" w:rsidRDefault="00C26CE4">
            <w:pPr>
              <w:widowControl w:val="0"/>
              <w:spacing w:line="240" w:lineRule="auto"/>
              <w:rPr>
                <w:rFonts w:eastAsia="Calibri"/>
                <w:sz w:val="24"/>
                <w:szCs w:val="24"/>
              </w:rPr>
            </w:pPr>
          </w:p>
        </w:tc>
      </w:tr>
      <w:tr w:rsidR="00C26CE4" w:rsidRPr="00E56BEA" w14:paraId="7A1C82EB" w14:textId="77777777">
        <w:trPr>
          <w:trHeight w:val="293"/>
        </w:trPr>
        <w:tc>
          <w:tcPr>
            <w:tcW w:w="9030" w:type="dxa"/>
            <w:vMerge/>
            <w:tcBorders>
              <w:top w:val="nil"/>
              <w:left w:val="nil"/>
              <w:bottom w:val="nil"/>
              <w:right w:val="nil"/>
            </w:tcBorders>
            <w:tcMar>
              <w:top w:w="0" w:type="dxa"/>
              <w:left w:w="40" w:type="dxa"/>
              <w:bottom w:w="0" w:type="dxa"/>
              <w:right w:w="40" w:type="dxa"/>
            </w:tcMar>
            <w:vAlign w:val="center"/>
          </w:tcPr>
          <w:p w14:paraId="4E7859DE" w14:textId="77777777" w:rsidR="00C26CE4" w:rsidRPr="00D423B2" w:rsidRDefault="00C26CE4">
            <w:pPr>
              <w:widowControl w:val="0"/>
              <w:spacing w:line="240" w:lineRule="auto"/>
              <w:rPr>
                <w:rFonts w:eastAsia="Calibri"/>
                <w:sz w:val="24"/>
                <w:szCs w:val="24"/>
              </w:rPr>
            </w:pPr>
          </w:p>
        </w:tc>
      </w:tr>
      <w:tr w:rsidR="00C26CE4" w:rsidRPr="00E56BEA" w14:paraId="0F5AB880" w14:textId="77777777">
        <w:trPr>
          <w:trHeight w:val="293"/>
        </w:trPr>
        <w:tc>
          <w:tcPr>
            <w:tcW w:w="9030" w:type="dxa"/>
            <w:vMerge/>
            <w:tcBorders>
              <w:top w:val="nil"/>
              <w:left w:val="nil"/>
              <w:bottom w:val="nil"/>
              <w:right w:val="nil"/>
            </w:tcBorders>
            <w:tcMar>
              <w:top w:w="0" w:type="dxa"/>
              <w:left w:w="40" w:type="dxa"/>
              <w:bottom w:w="0" w:type="dxa"/>
              <w:right w:w="40" w:type="dxa"/>
            </w:tcMar>
            <w:vAlign w:val="bottom"/>
          </w:tcPr>
          <w:p w14:paraId="32D77971" w14:textId="77777777" w:rsidR="00C26CE4" w:rsidRPr="00D423B2" w:rsidRDefault="00C26CE4">
            <w:pPr>
              <w:widowControl w:val="0"/>
              <w:spacing w:line="240" w:lineRule="auto"/>
              <w:rPr>
                <w:rFonts w:eastAsia="Calibri"/>
                <w:sz w:val="24"/>
                <w:szCs w:val="24"/>
              </w:rPr>
            </w:pPr>
          </w:p>
        </w:tc>
      </w:tr>
      <w:tr w:rsidR="00C26CE4" w:rsidRPr="00E56BEA" w14:paraId="7F9330C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64AED0" w14:textId="77777777" w:rsidR="00C26CE4" w:rsidRPr="00D423B2" w:rsidRDefault="00C26CE4">
            <w:pPr>
              <w:widowControl w:val="0"/>
              <w:spacing w:line="240" w:lineRule="auto"/>
              <w:rPr>
                <w:rFonts w:eastAsia="Calibri"/>
                <w:sz w:val="24"/>
                <w:szCs w:val="24"/>
              </w:rPr>
            </w:pPr>
          </w:p>
        </w:tc>
      </w:tr>
      <w:tr w:rsidR="00C26CE4" w:rsidRPr="00E56BEA" w14:paraId="5D137F45" w14:textId="77777777">
        <w:trPr>
          <w:trHeight w:val="460"/>
        </w:trPr>
        <w:tc>
          <w:tcPr>
            <w:tcW w:w="9030" w:type="dxa"/>
            <w:vMerge/>
            <w:tcBorders>
              <w:top w:val="nil"/>
              <w:left w:val="nil"/>
              <w:bottom w:val="nil"/>
              <w:right w:val="nil"/>
            </w:tcBorders>
            <w:tcMar>
              <w:top w:w="0" w:type="dxa"/>
              <w:left w:w="40" w:type="dxa"/>
              <w:bottom w:w="0" w:type="dxa"/>
              <w:right w:w="40" w:type="dxa"/>
            </w:tcMar>
          </w:tcPr>
          <w:p w14:paraId="4CC28274" w14:textId="77777777" w:rsidR="00C26CE4" w:rsidRPr="00D423B2" w:rsidRDefault="00C26CE4">
            <w:pPr>
              <w:widowControl w:val="0"/>
              <w:spacing w:line="240" w:lineRule="auto"/>
              <w:rPr>
                <w:rFonts w:eastAsia="Calibri"/>
                <w:sz w:val="24"/>
                <w:szCs w:val="24"/>
              </w:rPr>
            </w:pPr>
          </w:p>
        </w:tc>
      </w:tr>
      <w:tr w:rsidR="00C26CE4" w:rsidRPr="00E56BEA" w14:paraId="1F96C865"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50065FD2" w14:textId="77777777" w:rsidR="00C26CE4" w:rsidRPr="00D423B2" w:rsidRDefault="00C26CE4">
            <w:pPr>
              <w:widowControl w:val="0"/>
              <w:spacing w:line="240" w:lineRule="auto"/>
              <w:rPr>
                <w:rFonts w:eastAsia="Calibri"/>
                <w:sz w:val="24"/>
                <w:szCs w:val="24"/>
              </w:rPr>
            </w:pPr>
          </w:p>
        </w:tc>
      </w:tr>
      <w:tr w:rsidR="00C26CE4" w:rsidRPr="00E56BEA" w14:paraId="6C77EF5E" w14:textId="77777777">
        <w:trPr>
          <w:trHeight w:val="480"/>
        </w:trPr>
        <w:tc>
          <w:tcPr>
            <w:tcW w:w="9030" w:type="dxa"/>
            <w:vMerge/>
            <w:tcBorders>
              <w:top w:val="nil"/>
              <w:left w:val="nil"/>
              <w:bottom w:val="nil"/>
              <w:right w:val="nil"/>
            </w:tcBorders>
            <w:tcMar>
              <w:top w:w="0" w:type="dxa"/>
              <w:left w:w="40" w:type="dxa"/>
              <w:bottom w:w="0" w:type="dxa"/>
              <w:right w:w="40" w:type="dxa"/>
            </w:tcMar>
          </w:tcPr>
          <w:p w14:paraId="76927AA4" w14:textId="77777777" w:rsidR="00C26CE4" w:rsidRPr="00D423B2" w:rsidRDefault="00C26CE4">
            <w:pPr>
              <w:widowControl w:val="0"/>
              <w:spacing w:line="240" w:lineRule="auto"/>
              <w:rPr>
                <w:rFonts w:eastAsia="Calibri"/>
                <w:sz w:val="24"/>
                <w:szCs w:val="24"/>
              </w:rPr>
            </w:pPr>
          </w:p>
        </w:tc>
      </w:tr>
      <w:tr w:rsidR="00C26CE4" w:rsidRPr="00E56BEA" w14:paraId="000C70DC"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5026EAD9" w14:textId="77777777" w:rsidR="00C26CE4" w:rsidRPr="00D423B2" w:rsidRDefault="00C26CE4">
            <w:pPr>
              <w:widowControl w:val="0"/>
              <w:spacing w:line="240" w:lineRule="auto"/>
              <w:rPr>
                <w:rFonts w:eastAsia="Calibri"/>
                <w:sz w:val="24"/>
                <w:szCs w:val="24"/>
              </w:rPr>
            </w:pPr>
          </w:p>
        </w:tc>
      </w:tr>
      <w:tr w:rsidR="00C26CE4" w:rsidRPr="00E56BEA" w14:paraId="0AA8C84F" w14:textId="77777777">
        <w:trPr>
          <w:trHeight w:val="740"/>
        </w:trPr>
        <w:tc>
          <w:tcPr>
            <w:tcW w:w="9030" w:type="dxa"/>
            <w:vMerge/>
            <w:tcBorders>
              <w:top w:val="nil"/>
              <w:left w:val="nil"/>
              <w:bottom w:val="nil"/>
              <w:right w:val="nil"/>
            </w:tcBorders>
            <w:tcMar>
              <w:top w:w="0" w:type="dxa"/>
              <w:left w:w="40" w:type="dxa"/>
              <w:bottom w:w="0" w:type="dxa"/>
              <w:right w:w="40" w:type="dxa"/>
            </w:tcMar>
          </w:tcPr>
          <w:p w14:paraId="78525C38" w14:textId="77777777" w:rsidR="00C26CE4" w:rsidRPr="00D423B2" w:rsidRDefault="00C26CE4">
            <w:pPr>
              <w:widowControl w:val="0"/>
              <w:spacing w:line="240" w:lineRule="auto"/>
              <w:rPr>
                <w:rFonts w:eastAsia="Calibri"/>
                <w:sz w:val="24"/>
                <w:szCs w:val="24"/>
              </w:rPr>
            </w:pPr>
          </w:p>
        </w:tc>
      </w:tr>
      <w:tr w:rsidR="00C26CE4" w:rsidRPr="00E56BEA" w14:paraId="4A982F28"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08193879" w14:textId="77777777" w:rsidR="00C26CE4" w:rsidRPr="00D423B2" w:rsidRDefault="00C26CE4">
            <w:pPr>
              <w:widowControl w:val="0"/>
              <w:spacing w:line="240" w:lineRule="auto"/>
              <w:rPr>
                <w:rFonts w:eastAsia="Calibri"/>
                <w:sz w:val="24"/>
                <w:szCs w:val="24"/>
              </w:rPr>
            </w:pPr>
          </w:p>
        </w:tc>
      </w:tr>
      <w:tr w:rsidR="00C26CE4" w:rsidRPr="00E56BEA" w14:paraId="39FFAF83"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B55EA05" w14:textId="77777777" w:rsidR="00C26CE4" w:rsidRPr="00D423B2" w:rsidRDefault="00C26CE4">
            <w:pPr>
              <w:widowControl w:val="0"/>
              <w:spacing w:line="240" w:lineRule="auto"/>
              <w:rPr>
                <w:rFonts w:eastAsia="Calibri"/>
                <w:sz w:val="24"/>
                <w:szCs w:val="24"/>
              </w:rPr>
            </w:pPr>
          </w:p>
        </w:tc>
      </w:tr>
      <w:tr w:rsidR="00C26CE4" w:rsidRPr="00E56BEA" w14:paraId="26AC68CF" w14:textId="77777777">
        <w:trPr>
          <w:trHeight w:val="1500"/>
        </w:trPr>
        <w:tc>
          <w:tcPr>
            <w:tcW w:w="9030" w:type="dxa"/>
            <w:vMerge/>
            <w:tcBorders>
              <w:top w:val="nil"/>
              <w:left w:val="nil"/>
              <w:bottom w:val="nil"/>
              <w:right w:val="nil"/>
            </w:tcBorders>
            <w:tcMar>
              <w:top w:w="0" w:type="dxa"/>
              <w:left w:w="40" w:type="dxa"/>
              <w:bottom w:w="0" w:type="dxa"/>
              <w:right w:w="40" w:type="dxa"/>
            </w:tcMar>
          </w:tcPr>
          <w:p w14:paraId="20FD0B6F" w14:textId="77777777" w:rsidR="00C26CE4" w:rsidRPr="00D423B2" w:rsidRDefault="00C26CE4">
            <w:pPr>
              <w:widowControl w:val="0"/>
              <w:spacing w:line="240" w:lineRule="auto"/>
              <w:rPr>
                <w:rFonts w:eastAsia="Calibri"/>
                <w:sz w:val="24"/>
                <w:szCs w:val="24"/>
              </w:rPr>
            </w:pPr>
          </w:p>
        </w:tc>
      </w:tr>
      <w:tr w:rsidR="00C26CE4" w:rsidRPr="00E56BEA" w14:paraId="3721EBA4" w14:textId="77777777">
        <w:trPr>
          <w:trHeight w:val="480"/>
        </w:trPr>
        <w:tc>
          <w:tcPr>
            <w:tcW w:w="9030" w:type="dxa"/>
            <w:vMerge/>
            <w:tcBorders>
              <w:top w:val="nil"/>
              <w:left w:val="nil"/>
              <w:bottom w:val="nil"/>
              <w:right w:val="nil"/>
            </w:tcBorders>
            <w:tcMar>
              <w:top w:w="0" w:type="dxa"/>
              <w:left w:w="40" w:type="dxa"/>
              <w:bottom w:w="0" w:type="dxa"/>
              <w:right w:w="40" w:type="dxa"/>
            </w:tcMar>
          </w:tcPr>
          <w:p w14:paraId="3F3D8B9D" w14:textId="77777777" w:rsidR="00C26CE4" w:rsidRPr="00D423B2" w:rsidRDefault="00C26CE4">
            <w:pPr>
              <w:widowControl w:val="0"/>
              <w:spacing w:line="240" w:lineRule="auto"/>
              <w:rPr>
                <w:rFonts w:eastAsia="Calibri"/>
                <w:sz w:val="24"/>
                <w:szCs w:val="24"/>
              </w:rPr>
            </w:pPr>
          </w:p>
        </w:tc>
      </w:tr>
      <w:tr w:rsidR="00C26CE4" w:rsidRPr="00E56BEA" w14:paraId="2B04A496" w14:textId="77777777">
        <w:trPr>
          <w:trHeight w:val="280"/>
        </w:trPr>
        <w:tc>
          <w:tcPr>
            <w:tcW w:w="9030" w:type="dxa"/>
            <w:tcBorders>
              <w:top w:val="nil"/>
              <w:left w:val="nil"/>
              <w:bottom w:val="nil"/>
              <w:right w:val="nil"/>
            </w:tcBorders>
            <w:tcMar>
              <w:top w:w="0" w:type="dxa"/>
              <w:left w:w="40" w:type="dxa"/>
              <w:bottom w:w="0" w:type="dxa"/>
              <w:right w:w="40" w:type="dxa"/>
            </w:tcMar>
          </w:tcPr>
          <w:p w14:paraId="2B59B1BF" w14:textId="77777777" w:rsidR="00C26CE4" w:rsidRPr="00D423B2" w:rsidRDefault="00C26CE4">
            <w:pPr>
              <w:widowControl w:val="0"/>
              <w:rPr>
                <w:rFonts w:eastAsia="Calibri"/>
                <w:sz w:val="24"/>
                <w:szCs w:val="24"/>
              </w:rPr>
            </w:pPr>
          </w:p>
        </w:tc>
      </w:tr>
      <w:tr w:rsidR="00C26CE4" w:rsidRPr="00E56BEA" w14:paraId="40B34981" w14:textId="77777777">
        <w:trPr>
          <w:trHeight w:val="280"/>
        </w:trPr>
        <w:tc>
          <w:tcPr>
            <w:tcW w:w="9030" w:type="dxa"/>
            <w:tcBorders>
              <w:top w:val="nil"/>
              <w:left w:val="nil"/>
              <w:bottom w:val="nil"/>
              <w:right w:val="nil"/>
            </w:tcBorders>
            <w:tcMar>
              <w:top w:w="0" w:type="dxa"/>
              <w:left w:w="40" w:type="dxa"/>
              <w:bottom w:w="0" w:type="dxa"/>
              <w:right w:w="40" w:type="dxa"/>
            </w:tcMar>
          </w:tcPr>
          <w:p w14:paraId="66E1ED3D" w14:textId="77777777" w:rsidR="0008639F" w:rsidRDefault="0008639F">
            <w:pPr>
              <w:widowControl w:val="0"/>
              <w:rPr>
                <w:rFonts w:eastAsia="Calibri"/>
                <w:b/>
                <w:sz w:val="24"/>
                <w:szCs w:val="24"/>
              </w:rPr>
            </w:pPr>
          </w:p>
          <w:p w14:paraId="6C2ACACF" w14:textId="7506E682" w:rsidR="00C26CE4" w:rsidRPr="00A0315E" w:rsidRDefault="0055581A">
            <w:pPr>
              <w:widowControl w:val="0"/>
              <w:rPr>
                <w:rFonts w:eastAsia="Calibri"/>
                <w:b/>
                <w:sz w:val="24"/>
                <w:szCs w:val="24"/>
              </w:rPr>
            </w:pPr>
            <w:r w:rsidRPr="00A0315E">
              <w:rPr>
                <w:rFonts w:eastAsia="Calibri"/>
                <w:b/>
                <w:sz w:val="24"/>
                <w:szCs w:val="24"/>
              </w:rPr>
              <w:t xml:space="preserve">Practical examples of how these rules apply to real-life scenarios are included </w:t>
            </w:r>
            <w:r w:rsidR="00083083" w:rsidRPr="00A0315E">
              <w:rPr>
                <w:rFonts w:eastAsia="Calibri"/>
                <w:b/>
                <w:sz w:val="24"/>
                <w:szCs w:val="24"/>
              </w:rPr>
              <w:t>below.</w:t>
            </w:r>
          </w:p>
        </w:tc>
      </w:tr>
      <w:tr w:rsidR="00C26CE4" w:rsidRPr="00E56BEA" w14:paraId="5F21BD5E" w14:textId="77777777">
        <w:trPr>
          <w:trHeight w:val="280"/>
        </w:trPr>
        <w:tc>
          <w:tcPr>
            <w:tcW w:w="9030" w:type="dxa"/>
            <w:tcBorders>
              <w:top w:val="nil"/>
              <w:left w:val="nil"/>
              <w:bottom w:val="nil"/>
              <w:right w:val="nil"/>
            </w:tcBorders>
            <w:tcMar>
              <w:top w:w="0" w:type="dxa"/>
              <w:left w:w="40" w:type="dxa"/>
              <w:bottom w:w="0" w:type="dxa"/>
              <w:right w:w="40" w:type="dxa"/>
            </w:tcMar>
          </w:tcPr>
          <w:p w14:paraId="3917BFB1" w14:textId="77777777" w:rsidR="00C26CE4" w:rsidRPr="00D423B2" w:rsidRDefault="00C26CE4">
            <w:pPr>
              <w:widowControl w:val="0"/>
              <w:rPr>
                <w:rFonts w:eastAsia="Calibri"/>
                <w:sz w:val="24"/>
                <w:szCs w:val="24"/>
              </w:rPr>
            </w:pPr>
          </w:p>
        </w:tc>
      </w:tr>
    </w:tbl>
    <w:p w14:paraId="15167E90" w14:textId="4E711006" w:rsidR="00C26CE4" w:rsidRPr="00D423B2" w:rsidRDefault="007479B7">
      <w:pPr>
        <w:pStyle w:val="Heading1"/>
        <w:rPr>
          <w:b/>
          <w:sz w:val="24"/>
          <w:szCs w:val="24"/>
          <w:u w:val="single"/>
        </w:rPr>
      </w:pPr>
      <w:bookmarkStart w:id="5" w:name="_ha1y8azgp39f" w:colFirst="0" w:colLast="0"/>
      <w:bookmarkEnd w:id="5"/>
      <w:r>
        <w:rPr>
          <w:b/>
          <w:sz w:val="24"/>
          <w:szCs w:val="24"/>
          <w:u w:val="single"/>
        </w:rPr>
        <w:lastRenderedPageBreak/>
        <w:t>Where</w:t>
      </w:r>
      <w:r w:rsidRPr="00D423B2">
        <w:rPr>
          <w:b/>
          <w:sz w:val="24"/>
          <w:szCs w:val="24"/>
          <w:u w:val="single"/>
        </w:rPr>
        <w:t xml:space="preserve"> </w:t>
      </w:r>
      <w:r w:rsidR="0055581A" w:rsidRPr="00D423B2">
        <w:rPr>
          <w:b/>
          <w:sz w:val="24"/>
          <w:szCs w:val="24"/>
          <w:u w:val="single"/>
        </w:rPr>
        <w:t>should permits be served</w:t>
      </w:r>
    </w:p>
    <w:p w14:paraId="1B020BB1" w14:textId="77777777" w:rsidR="00C26CE4" w:rsidRPr="00D423B2" w:rsidRDefault="00C26CE4">
      <w:pPr>
        <w:rPr>
          <w:sz w:val="24"/>
          <w:szCs w:val="24"/>
        </w:rPr>
      </w:pP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C26CE4" w:rsidRPr="00E56BEA" w14:paraId="3AA1ED8A" w14:textId="77777777">
        <w:trPr>
          <w:trHeight w:val="280"/>
        </w:trPr>
        <w:tc>
          <w:tcPr>
            <w:tcW w:w="9029" w:type="dxa"/>
            <w:tcBorders>
              <w:top w:val="nil"/>
              <w:left w:val="nil"/>
              <w:bottom w:val="nil"/>
              <w:right w:val="nil"/>
            </w:tcBorders>
            <w:tcMar>
              <w:top w:w="0" w:type="dxa"/>
              <w:left w:w="40" w:type="dxa"/>
              <w:bottom w:w="0" w:type="dxa"/>
              <w:right w:w="40" w:type="dxa"/>
            </w:tcMar>
            <w:vAlign w:val="bottom"/>
          </w:tcPr>
          <w:p w14:paraId="388753AD" w14:textId="77777777" w:rsidR="00C26CE4" w:rsidRPr="00D423B2" w:rsidRDefault="0055581A">
            <w:pPr>
              <w:widowControl w:val="0"/>
              <w:rPr>
                <w:rFonts w:eastAsia="Calibri"/>
                <w:sz w:val="24"/>
                <w:szCs w:val="24"/>
              </w:rPr>
            </w:pPr>
            <w:r w:rsidRPr="00D423B2">
              <w:rPr>
                <w:rFonts w:eastAsia="Calibri"/>
                <w:sz w:val="24"/>
                <w:szCs w:val="24"/>
              </w:rPr>
              <w:t xml:space="preserve">ES = Early Start cross-referencing original </w:t>
            </w:r>
            <w:proofErr w:type="spellStart"/>
            <w:r w:rsidRPr="00D423B2">
              <w:rPr>
                <w:rFonts w:eastAsia="Calibri"/>
                <w:sz w:val="24"/>
                <w:szCs w:val="24"/>
              </w:rPr>
              <w:t>EToN</w:t>
            </w:r>
            <w:proofErr w:type="spellEnd"/>
            <w:r w:rsidRPr="00D423B2">
              <w:rPr>
                <w:rFonts w:eastAsia="Calibri"/>
                <w:sz w:val="24"/>
                <w:szCs w:val="24"/>
              </w:rPr>
              <w:t xml:space="preserve"> reference.</w:t>
            </w:r>
          </w:p>
        </w:tc>
      </w:tr>
      <w:tr w:rsidR="00C26CE4" w:rsidRPr="00E56BEA" w14:paraId="1E7FBFB6" w14:textId="77777777">
        <w:trPr>
          <w:trHeight w:val="280"/>
        </w:trPr>
        <w:tc>
          <w:tcPr>
            <w:tcW w:w="9029" w:type="dxa"/>
            <w:tcBorders>
              <w:top w:val="nil"/>
              <w:left w:val="nil"/>
              <w:bottom w:val="nil"/>
              <w:right w:val="nil"/>
            </w:tcBorders>
            <w:tcMar>
              <w:top w:w="0" w:type="dxa"/>
              <w:left w:w="40" w:type="dxa"/>
              <w:bottom w:w="0" w:type="dxa"/>
              <w:right w:w="40" w:type="dxa"/>
            </w:tcMar>
            <w:vAlign w:val="bottom"/>
          </w:tcPr>
          <w:p w14:paraId="71228ADE" w14:textId="77777777" w:rsidR="00C26CE4" w:rsidRPr="00D423B2" w:rsidRDefault="00C26CE4">
            <w:pPr>
              <w:widowControl w:val="0"/>
              <w:rPr>
                <w:rFonts w:eastAsia="Calibri"/>
                <w:sz w:val="24"/>
                <w:szCs w:val="24"/>
              </w:rPr>
            </w:pPr>
          </w:p>
          <w:p w14:paraId="55364847" w14:textId="61CBB552" w:rsidR="00C26CE4" w:rsidRPr="00D423B2" w:rsidRDefault="0055581A">
            <w:pPr>
              <w:widowControl w:val="0"/>
              <w:rPr>
                <w:rFonts w:eastAsia="Calibri"/>
                <w:sz w:val="24"/>
                <w:szCs w:val="24"/>
              </w:rPr>
            </w:pPr>
            <w:r w:rsidRPr="00D423B2">
              <w:rPr>
                <w:rFonts w:eastAsia="Calibri"/>
                <w:sz w:val="24"/>
                <w:szCs w:val="24"/>
              </w:rPr>
              <w:t>All works following the transition rules which require an early start to resubmit previously granted/deemed PAAs/PAs do not require previous agreement by the authority</w:t>
            </w:r>
          </w:p>
        </w:tc>
      </w:tr>
      <w:tr w:rsidR="00C26CE4" w:rsidRPr="00E56BEA" w14:paraId="40550E54" w14:textId="77777777">
        <w:trPr>
          <w:trHeight w:val="480"/>
        </w:trPr>
        <w:tc>
          <w:tcPr>
            <w:tcW w:w="9029" w:type="dxa"/>
            <w:tcBorders>
              <w:top w:val="nil"/>
              <w:left w:val="nil"/>
              <w:bottom w:val="nil"/>
              <w:right w:val="nil"/>
            </w:tcBorders>
            <w:shd w:val="clear" w:color="auto" w:fill="auto"/>
            <w:tcMar>
              <w:top w:w="0" w:type="dxa"/>
              <w:left w:w="40" w:type="dxa"/>
              <w:bottom w:w="0" w:type="dxa"/>
              <w:right w:w="40" w:type="dxa"/>
            </w:tcMar>
            <w:vAlign w:val="bottom"/>
          </w:tcPr>
          <w:p w14:paraId="25EA5C85" w14:textId="77777777" w:rsidR="00C26CE4" w:rsidRPr="00D423B2" w:rsidRDefault="00C26CE4">
            <w:pPr>
              <w:widowControl w:val="0"/>
              <w:rPr>
                <w:rFonts w:eastAsia="Calibri"/>
                <w:sz w:val="24"/>
                <w:szCs w:val="24"/>
              </w:rPr>
            </w:pPr>
          </w:p>
          <w:p w14:paraId="2AEC2506" w14:textId="0046AB29" w:rsidR="00C26CE4" w:rsidRPr="00D423B2" w:rsidRDefault="0055581A">
            <w:pPr>
              <w:widowControl w:val="0"/>
              <w:rPr>
                <w:rFonts w:eastAsia="Calibri"/>
                <w:sz w:val="24"/>
                <w:szCs w:val="24"/>
              </w:rPr>
            </w:pPr>
            <w:r w:rsidRPr="00D423B2">
              <w:rPr>
                <w:rFonts w:eastAsia="Calibri"/>
                <w:sz w:val="24"/>
                <w:szCs w:val="24"/>
              </w:rPr>
              <w:t>Any previously granted or deemed PAAs/PAs resubmitted into Street Manager following these transition rules will not generate a permit fee when the receiving authority grants the resubmitted PAA/PA</w:t>
            </w:r>
            <w:r w:rsidR="00B70E13">
              <w:rPr>
                <w:rFonts w:eastAsia="Calibri"/>
                <w:sz w:val="24"/>
                <w:szCs w:val="24"/>
              </w:rPr>
              <w:t>.  T</w:t>
            </w:r>
            <w:r w:rsidR="00063B86">
              <w:rPr>
                <w:rFonts w:eastAsia="Calibri"/>
                <w:sz w:val="24"/>
                <w:szCs w:val="24"/>
              </w:rPr>
              <w:t xml:space="preserve">he use of the suggested wording outlined in this document should be used to ease </w:t>
            </w:r>
            <w:r w:rsidR="00B70E13">
              <w:rPr>
                <w:rFonts w:eastAsia="Calibri"/>
                <w:sz w:val="24"/>
                <w:szCs w:val="24"/>
              </w:rPr>
              <w:t>identification</w:t>
            </w:r>
            <w:r w:rsidR="00063B86">
              <w:rPr>
                <w:rFonts w:eastAsia="Calibri"/>
                <w:sz w:val="24"/>
                <w:szCs w:val="24"/>
              </w:rPr>
              <w:t xml:space="preserve"> of these works.  </w:t>
            </w:r>
          </w:p>
        </w:tc>
      </w:tr>
    </w:tbl>
    <w:p w14:paraId="1A137A5E" w14:textId="77777777" w:rsidR="00C26CE4" w:rsidRPr="00D423B2" w:rsidRDefault="00C26CE4">
      <w:pPr>
        <w:rPr>
          <w:sz w:val="24"/>
          <w:szCs w:val="24"/>
        </w:rPr>
      </w:pPr>
    </w:p>
    <w:tbl>
      <w:tblPr>
        <w:tblStyle w:val="a1"/>
        <w:tblW w:w="9045" w:type="dxa"/>
        <w:tblBorders>
          <w:top w:val="nil"/>
          <w:left w:val="nil"/>
          <w:bottom w:val="nil"/>
          <w:right w:val="nil"/>
          <w:insideH w:val="nil"/>
          <w:insideV w:val="nil"/>
        </w:tblBorders>
        <w:tblLayout w:type="fixed"/>
        <w:tblLook w:val="0600" w:firstRow="0" w:lastRow="0" w:firstColumn="0" w:lastColumn="0" w:noHBand="1" w:noVBand="1"/>
      </w:tblPr>
      <w:tblGrid>
        <w:gridCol w:w="5415"/>
        <w:gridCol w:w="2145"/>
        <w:gridCol w:w="1485"/>
      </w:tblGrid>
      <w:tr w:rsidR="00C26CE4" w:rsidRPr="00E56BEA" w14:paraId="21AFE0D3" w14:textId="77777777" w:rsidTr="00C77189">
        <w:trPr>
          <w:trHeight w:val="380"/>
        </w:trPr>
        <w:tc>
          <w:tcPr>
            <w:tcW w:w="5415" w:type="dxa"/>
            <w:tcBorders>
              <w:top w:val="nil"/>
              <w:left w:val="nil"/>
              <w:bottom w:val="single" w:sz="18" w:space="0" w:color="000000"/>
              <w:right w:val="dotted" w:sz="6" w:space="0" w:color="000000"/>
            </w:tcBorders>
            <w:tcMar>
              <w:top w:w="0" w:type="dxa"/>
              <w:left w:w="40" w:type="dxa"/>
              <w:bottom w:w="0" w:type="dxa"/>
              <w:right w:w="40" w:type="dxa"/>
            </w:tcMar>
            <w:vAlign w:val="bottom"/>
          </w:tcPr>
          <w:p w14:paraId="784A376B" w14:textId="77777777" w:rsidR="00C26CE4" w:rsidRPr="00D423B2" w:rsidRDefault="0055581A">
            <w:pPr>
              <w:widowControl w:val="0"/>
              <w:rPr>
                <w:rFonts w:eastAsia="Calibri"/>
                <w:sz w:val="24"/>
                <w:szCs w:val="24"/>
              </w:rPr>
            </w:pPr>
            <w:r w:rsidRPr="00D423B2">
              <w:rPr>
                <w:rFonts w:eastAsia="Calibri"/>
                <w:b/>
                <w:sz w:val="24"/>
                <w:szCs w:val="24"/>
              </w:rPr>
              <w:t>Scenarios</w:t>
            </w:r>
          </w:p>
        </w:tc>
        <w:tc>
          <w:tcPr>
            <w:tcW w:w="2145" w:type="dxa"/>
            <w:tcBorders>
              <w:top w:val="nil"/>
              <w:left w:val="nil"/>
              <w:bottom w:val="single" w:sz="18" w:space="0" w:color="000000"/>
              <w:right w:val="nil"/>
            </w:tcBorders>
            <w:tcMar>
              <w:top w:w="0" w:type="dxa"/>
              <w:left w:w="40" w:type="dxa"/>
              <w:bottom w:w="0" w:type="dxa"/>
              <w:right w:w="40" w:type="dxa"/>
            </w:tcMar>
            <w:vAlign w:val="bottom"/>
          </w:tcPr>
          <w:p w14:paraId="523D0AD1" w14:textId="77777777" w:rsidR="00C26CE4" w:rsidRPr="00D423B2" w:rsidRDefault="00C26CE4">
            <w:pPr>
              <w:widowControl w:val="0"/>
              <w:rPr>
                <w:rFonts w:eastAsia="Calibri"/>
                <w:sz w:val="24"/>
                <w:szCs w:val="24"/>
              </w:rPr>
            </w:pPr>
          </w:p>
        </w:tc>
        <w:tc>
          <w:tcPr>
            <w:tcW w:w="1485" w:type="dxa"/>
            <w:tcBorders>
              <w:top w:val="nil"/>
              <w:left w:val="nil"/>
              <w:bottom w:val="single" w:sz="18" w:space="0" w:color="000000"/>
              <w:right w:val="dotted" w:sz="6" w:space="0" w:color="000000"/>
            </w:tcBorders>
            <w:tcMar>
              <w:top w:w="0" w:type="dxa"/>
              <w:left w:w="40" w:type="dxa"/>
              <w:bottom w:w="0" w:type="dxa"/>
              <w:right w:w="40" w:type="dxa"/>
            </w:tcMar>
            <w:vAlign w:val="bottom"/>
          </w:tcPr>
          <w:p w14:paraId="0AD4D303" w14:textId="77777777" w:rsidR="00C26CE4" w:rsidRPr="00D423B2" w:rsidRDefault="00C26CE4">
            <w:pPr>
              <w:widowControl w:val="0"/>
              <w:rPr>
                <w:rFonts w:eastAsia="Calibri"/>
                <w:sz w:val="24"/>
                <w:szCs w:val="24"/>
              </w:rPr>
            </w:pPr>
          </w:p>
        </w:tc>
      </w:tr>
      <w:tr w:rsidR="00C26CE4" w:rsidRPr="00E56BEA" w14:paraId="16AE6EBA" w14:textId="77777777" w:rsidTr="00C77189">
        <w:trPr>
          <w:trHeight w:val="420"/>
        </w:trPr>
        <w:tc>
          <w:tcPr>
            <w:tcW w:w="5415"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7350C41C" w14:textId="77777777" w:rsidR="00C26CE4" w:rsidRPr="00D423B2" w:rsidRDefault="0055581A">
            <w:pPr>
              <w:widowControl w:val="0"/>
              <w:rPr>
                <w:rFonts w:eastAsia="Calibri"/>
                <w:sz w:val="24"/>
                <w:szCs w:val="24"/>
              </w:rPr>
            </w:pPr>
            <w:r w:rsidRPr="00D423B2">
              <w:rPr>
                <w:rFonts w:eastAsia="Calibri"/>
                <w:b/>
                <w:sz w:val="24"/>
                <w:szCs w:val="24"/>
              </w:rPr>
              <w:t>PLANNED MAJOR</w:t>
            </w:r>
          </w:p>
        </w:tc>
        <w:tc>
          <w:tcPr>
            <w:tcW w:w="2145"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7C804E9E"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485"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61550BB1"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2A0CDD66" w14:textId="77777777" w:rsidTr="00C77189">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3CDA9EDA" w14:textId="77777777" w:rsidR="00C26CE4" w:rsidRPr="00D423B2" w:rsidRDefault="0055581A">
            <w:pPr>
              <w:widowControl w:val="0"/>
              <w:rPr>
                <w:rFonts w:eastAsia="Calibri"/>
                <w:sz w:val="24"/>
                <w:szCs w:val="24"/>
              </w:rPr>
            </w:pPr>
            <w:r w:rsidRPr="00D423B2">
              <w:rPr>
                <w:rFonts w:eastAsia="Calibri"/>
                <w:b/>
                <w:i/>
                <w:sz w:val="24"/>
                <w:szCs w:val="24"/>
              </w:rPr>
              <w:t>PAA planned and granted or deemed</w:t>
            </w:r>
          </w:p>
        </w:tc>
      </w:tr>
      <w:tr w:rsidR="00C26CE4" w:rsidRPr="00E56BEA" w14:paraId="2EB7B2E4"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4A96617A"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062673D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0C36D5E0"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0CF9B004" w14:textId="77777777" w:rsidTr="00C77189">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5856975D" w14:textId="77777777" w:rsidR="00C26CE4" w:rsidRPr="00D423B2" w:rsidRDefault="00C26CE4">
            <w:pPr>
              <w:widowControl w:val="0"/>
              <w:rPr>
                <w:rFonts w:eastAsia="Calibri"/>
                <w:sz w:val="24"/>
                <w:szCs w:val="24"/>
              </w:rPr>
            </w:pPr>
          </w:p>
        </w:tc>
      </w:tr>
      <w:tr w:rsidR="00C26CE4" w:rsidRPr="00E56BEA" w14:paraId="418FCDE1" w14:textId="77777777" w:rsidTr="00C77189">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61E24C23" w14:textId="77777777" w:rsidR="00C26CE4" w:rsidRPr="00D423B2" w:rsidRDefault="0055581A">
            <w:pPr>
              <w:widowControl w:val="0"/>
              <w:rPr>
                <w:rFonts w:eastAsia="Calibri"/>
                <w:sz w:val="24"/>
                <w:szCs w:val="24"/>
              </w:rPr>
            </w:pPr>
            <w:r w:rsidRPr="00D423B2">
              <w:rPr>
                <w:rFonts w:eastAsia="Calibri"/>
                <w:b/>
                <w:i/>
                <w:sz w:val="24"/>
                <w:szCs w:val="24"/>
              </w:rPr>
              <w:t>PAA planned - no response but remaining authority response period</w:t>
            </w:r>
          </w:p>
        </w:tc>
      </w:tr>
      <w:tr w:rsidR="00C26CE4" w:rsidRPr="00E56BEA" w14:paraId="6168337F"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44DA118C"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7CDFF56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6D696E9"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190D1802"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758C7A95" w14:textId="2B85E9C6" w:rsidR="00C26CE4" w:rsidRPr="00D423B2" w:rsidRDefault="00987D6B">
            <w:pPr>
              <w:widowControl w:val="0"/>
              <w:rPr>
                <w:rFonts w:eastAsia="Calibri"/>
                <w:sz w:val="24"/>
                <w:szCs w:val="24"/>
              </w:rPr>
            </w:pPr>
            <w:r w:rsidRPr="00D423B2">
              <w:rPr>
                <w:rFonts w:eastAsia="Calibri"/>
                <w:sz w:val="24"/>
                <w:szCs w:val="24"/>
              </w:rPr>
              <w:t>Works with a planned end date on or after 1st May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947921A" w14:textId="69148BCD" w:rsidR="00C26CE4" w:rsidRPr="00D423B2" w:rsidRDefault="0055581A">
            <w:pPr>
              <w:widowControl w:val="0"/>
              <w:rPr>
                <w:rFonts w:eastAsia="Calibri"/>
                <w:sz w:val="24"/>
                <w:szCs w:val="24"/>
              </w:rPr>
            </w:pPr>
            <w:r w:rsidRPr="00D423B2">
              <w:rPr>
                <w:rFonts w:eastAsia="Calibri"/>
                <w:sz w:val="24"/>
                <w:szCs w:val="24"/>
              </w:rPr>
              <w:t>Resubmit into Street Manager</w:t>
            </w:r>
            <w:ins w:id="6" w:author="Christopher Davies1 (ENV)" w:date="2020-01-14T20:50:00Z">
              <w:r w:rsidR="001B1757">
                <w:rPr>
                  <w:rFonts w:eastAsia="Calibri"/>
                  <w:sz w:val="24"/>
                  <w:szCs w:val="24"/>
                </w:rPr>
                <w:t xml:space="preserve">  </w:t>
              </w:r>
            </w:ins>
            <w:r w:rsidR="001B1757">
              <w:rPr>
                <w:rFonts w:eastAsia="Calibri"/>
                <w:sz w:val="24"/>
                <w:szCs w:val="24"/>
              </w:rPr>
              <w:t xml:space="preserve">and cancel original PAA in </w:t>
            </w:r>
            <w:proofErr w:type="spellStart"/>
            <w:r w:rsidR="001B1757">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9BCBF8B" w14:textId="77777777" w:rsidR="00C26CE4" w:rsidRPr="00D423B2" w:rsidRDefault="0055581A">
            <w:pPr>
              <w:widowControl w:val="0"/>
              <w:rPr>
                <w:rFonts w:eastAsia="Calibri"/>
                <w:sz w:val="24"/>
                <w:szCs w:val="24"/>
              </w:rPr>
            </w:pPr>
            <w:r w:rsidRPr="00D423B2">
              <w:rPr>
                <w:rFonts w:eastAsia="Calibri"/>
                <w:sz w:val="24"/>
                <w:szCs w:val="24"/>
              </w:rPr>
              <w:t>Y</w:t>
            </w:r>
          </w:p>
        </w:tc>
      </w:tr>
      <w:tr w:rsidR="00C26CE4" w:rsidRPr="00E56BEA" w14:paraId="1A8877AB" w14:textId="77777777" w:rsidTr="00C77189">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265EB668" w14:textId="77777777" w:rsidR="00C26CE4" w:rsidRPr="00D423B2" w:rsidRDefault="00C26CE4">
            <w:pPr>
              <w:widowControl w:val="0"/>
              <w:rPr>
                <w:rFonts w:eastAsia="Calibri"/>
                <w:sz w:val="24"/>
                <w:szCs w:val="24"/>
              </w:rPr>
            </w:pPr>
          </w:p>
        </w:tc>
      </w:tr>
      <w:tr w:rsidR="00C26CE4" w:rsidRPr="00E56BEA" w14:paraId="09A3EFC1" w14:textId="77777777" w:rsidTr="00C77189">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0063A455" w14:textId="77777777" w:rsidR="00C26CE4" w:rsidRPr="00D423B2" w:rsidRDefault="0055581A">
            <w:pPr>
              <w:widowControl w:val="0"/>
              <w:rPr>
                <w:rFonts w:eastAsia="Calibri"/>
                <w:sz w:val="24"/>
                <w:szCs w:val="24"/>
              </w:rPr>
            </w:pPr>
            <w:r w:rsidRPr="00D423B2">
              <w:rPr>
                <w:rFonts w:eastAsia="Calibri"/>
                <w:b/>
                <w:i/>
                <w:sz w:val="24"/>
                <w:szCs w:val="24"/>
              </w:rPr>
              <w:t>PA planned and granted</w:t>
            </w:r>
          </w:p>
        </w:tc>
      </w:tr>
      <w:tr w:rsidR="00C26CE4" w:rsidRPr="00E56BEA" w14:paraId="46206914"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71316C4B"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101475C5"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7BF6CCEC"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5B22C204" w14:textId="77777777">
        <w:trPr>
          <w:trHeight w:val="540"/>
        </w:trPr>
        <w:tc>
          <w:tcPr>
            <w:tcW w:w="541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646BFB1B" w14:textId="77777777" w:rsidR="00C26CE4" w:rsidRPr="00D423B2" w:rsidRDefault="0055581A">
            <w:pPr>
              <w:widowControl w:val="0"/>
              <w:rPr>
                <w:rFonts w:eastAsia="Calibri"/>
                <w:sz w:val="24"/>
                <w:szCs w:val="24"/>
              </w:rPr>
            </w:pPr>
            <w:r w:rsidRPr="00D423B2">
              <w:rPr>
                <w:rFonts w:eastAsia="Calibri"/>
                <w:sz w:val="24"/>
                <w:szCs w:val="24"/>
              </w:rPr>
              <w:t>Works with a planned end date on or after 1st May 2020</w:t>
            </w:r>
          </w:p>
        </w:tc>
        <w:tc>
          <w:tcPr>
            <w:tcW w:w="2145"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1D8D28A8" w14:textId="249E73A8" w:rsidR="00C26CE4" w:rsidRPr="00D423B2" w:rsidRDefault="0055581A">
            <w:pPr>
              <w:widowControl w:val="0"/>
              <w:rPr>
                <w:rFonts w:eastAsia="Calibri"/>
                <w:sz w:val="24"/>
                <w:szCs w:val="24"/>
              </w:rPr>
            </w:pPr>
            <w:r w:rsidRPr="00D423B2">
              <w:rPr>
                <w:rFonts w:eastAsia="Calibri"/>
                <w:sz w:val="24"/>
                <w:szCs w:val="24"/>
              </w:rPr>
              <w:t>Resubmit into Street Manager</w:t>
            </w:r>
            <w:ins w:id="7" w:author="Christopher Davies1 (ENV)" w:date="2020-01-14T20:51:00Z">
              <w:r w:rsidR="001B1757">
                <w:rPr>
                  <w:rFonts w:eastAsia="Calibri"/>
                  <w:sz w:val="24"/>
                  <w:szCs w:val="24"/>
                </w:rPr>
                <w:t xml:space="preserve"> </w:t>
              </w:r>
            </w:ins>
            <w:r w:rsidR="001B1757">
              <w:rPr>
                <w:rFonts w:eastAsia="Calibri"/>
                <w:sz w:val="24"/>
                <w:szCs w:val="24"/>
              </w:rPr>
              <w:t xml:space="preserve">and cancel original permit in </w:t>
            </w:r>
            <w:proofErr w:type="spellStart"/>
            <w:r w:rsidR="001B1757">
              <w:rPr>
                <w:rFonts w:eastAsia="Calibri"/>
                <w:sz w:val="24"/>
                <w:szCs w:val="24"/>
              </w:rPr>
              <w:t>EToN</w:t>
            </w:r>
            <w:proofErr w:type="spellEnd"/>
            <w:r w:rsidRPr="00D423B2">
              <w:rPr>
                <w:rFonts w:eastAsia="Calibri"/>
                <w:sz w:val="24"/>
                <w:szCs w:val="24"/>
              </w:rPr>
              <w:t xml:space="preserve"> (recreate both PAA &amp; PA)</w:t>
            </w:r>
          </w:p>
        </w:tc>
        <w:tc>
          <w:tcPr>
            <w:tcW w:w="1485"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4B5D7372" w14:textId="77777777" w:rsidR="00C26CE4" w:rsidRPr="00D423B2" w:rsidRDefault="0055581A">
            <w:pPr>
              <w:widowControl w:val="0"/>
              <w:rPr>
                <w:rFonts w:eastAsia="Calibri"/>
                <w:sz w:val="24"/>
                <w:szCs w:val="24"/>
              </w:rPr>
            </w:pPr>
            <w:r w:rsidRPr="00D423B2">
              <w:rPr>
                <w:rFonts w:eastAsia="Calibri"/>
                <w:sz w:val="24"/>
                <w:szCs w:val="24"/>
              </w:rPr>
              <w:t>Y</w:t>
            </w:r>
          </w:p>
        </w:tc>
      </w:tr>
    </w:tbl>
    <w:p w14:paraId="681DFAAC" w14:textId="77777777" w:rsidR="0008639F" w:rsidRDefault="0008639F">
      <w:pPr>
        <w:rPr>
          <w:sz w:val="24"/>
          <w:szCs w:val="24"/>
        </w:rPr>
      </w:pPr>
    </w:p>
    <w:p w14:paraId="61267A57" w14:textId="77777777" w:rsidR="0008639F" w:rsidRDefault="0008639F">
      <w:pPr>
        <w:rPr>
          <w:sz w:val="24"/>
          <w:szCs w:val="24"/>
        </w:rPr>
      </w:pPr>
    </w:p>
    <w:p w14:paraId="1A10634B" w14:textId="77777777" w:rsidR="00CA6904" w:rsidRDefault="00CA6904">
      <w:pPr>
        <w:rPr>
          <w:sz w:val="24"/>
          <w:szCs w:val="24"/>
        </w:rPr>
      </w:pPr>
    </w:p>
    <w:p w14:paraId="01BE00AD" w14:textId="77777777" w:rsidR="00CA6904" w:rsidRPr="00D423B2" w:rsidRDefault="00CA6904">
      <w:pPr>
        <w:rPr>
          <w:sz w:val="24"/>
          <w:szCs w:val="24"/>
        </w:rPr>
      </w:pPr>
    </w:p>
    <w:tbl>
      <w:tblPr>
        <w:tblStyle w:val="a2"/>
        <w:tblW w:w="9045" w:type="dxa"/>
        <w:tblBorders>
          <w:top w:val="nil"/>
          <w:left w:val="nil"/>
          <w:bottom w:val="nil"/>
          <w:right w:val="nil"/>
          <w:insideH w:val="nil"/>
          <w:insideV w:val="nil"/>
        </w:tblBorders>
        <w:tblLayout w:type="fixed"/>
        <w:tblLook w:val="0600" w:firstRow="0" w:lastRow="0" w:firstColumn="0" w:lastColumn="0" w:noHBand="1" w:noVBand="1"/>
      </w:tblPr>
      <w:tblGrid>
        <w:gridCol w:w="5445"/>
        <w:gridCol w:w="2100"/>
        <w:gridCol w:w="1500"/>
      </w:tblGrid>
      <w:tr w:rsidR="00C26CE4" w:rsidRPr="00E56BEA" w14:paraId="3DCA7CD8" w14:textId="77777777">
        <w:trPr>
          <w:trHeight w:val="500"/>
        </w:trPr>
        <w:tc>
          <w:tcPr>
            <w:tcW w:w="5445"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059DC2B5" w14:textId="77777777" w:rsidR="00C26CE4" w:rsidRPr="00D423B2" w:rsidRDefault="0055581A">
            <w:pPr>
              <w:widowControl w:val="0"/>
              <w:rPr>
                <w:rFonts w:eastAsia="Calibri"/>
                <w:sz w:val="24"/>
                <w:szCs w:val="24"/>
              </w:rPr>
            </w:pPr>
            <w:r w:rsidRPr="00D423B2">
              <w:rPr>
                <w:rFonts w:eastAsia="Calibri"/>
                <w:b/>
                <w:sz w:val="24"/>
                <w:szCs w:val="24"/>
              </w:rPr>
              <w:lastRenderedPageBreak/>
              <w:t>MAJOR WORKS IN PROGRESS</w:t>
            </w:r>
          </w:p>
        </w:tc>
        <w:tc>
          <w:tcPr>
            <w:tcW w:w="2100"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104355B3"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00"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023B737F"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276650E5" w14:textId="77777777">
        <w:trPr>
          <w:trHeight w:val="280"/>
        </w:trPr>
        <w:tc>
          <w:tcPr>
            <w:tcW w:w="544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C243CAC"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5384091"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00"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4A11C95A"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5A21B226" w14:textId="77777777">
        <w:trPr>
          <w:trHeight w:val="280"/>
        </w:trPr>
        <w:tc>
          <w:tcPr>
            <w:tcW w:w="544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B3A3ACF" w14:textId="77777777" w:rsidR="00C26CE4" w:rsidRPr="00D423B2" w:rsidRDefault="0055581A">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3EED3F8" w14:textId="4CE753CE" w:rsidR="00C26CE4" w:rsidRPr="00D423B2" w:rsidRDefault="0055581A">
            <w:pPr>
              <w:widowControl w:val="0"/>
              <w:rPr>
                <w:rFonts w:eastAsia="Calibri"/>
                <w:sz w:val="24"/>
                <w:szCs w:val="24"/>
              </w:rPr>
            </w:pPr>
            <w:r w:rsidRPr="00D423B2">
              <w:rPr>
                <w:rFonts w:eastAsia="Calibri"/>
                <w:sz w:val="24"/>
                <w:szCs w:val="24"/>
              </w:rPr>
              <w:t>Resubmit into Street Manager</w:t>
            </w:r>
            <w:ins w:id="8" w:author="Christopher Davies1 (ENV)" w:date="2020-01-14T20:59:00Z">
              <w:r w:rsidR="001B1757">
                <w:rPr>
                  <w:rFonts w:eastAsia="Calibri"/>
                  <w:sz w:val="24"/>
                  <w:szCs w:val="24"/>
                </w:rPr>
                <w:t xml:space="preserve"> </w:t>
              </w:r>
            </w:ins>
            <w:r w:rsidR="001B1757">
              <w:rPr>
                <w:rFonts w:eastAsia="Calibri"/>
                <w:sz w:val="24"/>
                <w:szCs w:val="24"/>
              </w:rPr>
              <w:t xml:space="preserve">and cancel original permit in </w:t>
            </w:r>
            <w:proofErr w:type="spellStart"/>
            <w:r w:rsidR="001B1757">
              <w:rPr>
                <w:rFonts w:eastAsia="Calibri"/>
                <w:sz w:val="24"/>
                <w:szCs w:val="24"/>
              </w:rPr>
              <w:t>EToN</w:t>
            </w:r>
            <w:proofErr w:type="spellEnd"/>
            <w:r w:rsidR="001B1757">
              <w:rPr>
                <w:rFonts w:eastAsia="Calibri"/>
                <w:sz w:val="24"/>
                <w:szCs w:val="24"/>
              </w:rPr>
              <w:t>.</w:t>
            </w:r>
          </w:p>
        </w:tc>
        <w:tc>
          <w:tcPr>
            <w:tcW w:w="1500"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1C46907C" w14:textId="77777777" w:rsidR="00C26CE4" w:rsidRPr="00D423B2" w:rsidRDefault="0055581A">
            <w:pPr>
              <w:widowControl w:val="0"/>
              <w:rPr>
                <w:rFonts w:eastAsia="Calibri"/>
                <w:sz w:val="24"/>
                <w:szCs w:val="24"/>
              </w:rPr>
            </w:pPr>
            <w:r w:rsidRPr="00D423B2">
              <w:rPr>
                <w:rFonts w:eastAsia="Calibri"/>
                <w:sz w:val="24"/>
                <w:szCs w:val="24"/>
              </w:rPr>
              <w:t>Y</w:t>
            </w:r>
          </w:p>
        </w:tc>
      </w:tr>
      <w:tr w:rsidR="00C26CE4" w:rsidRPr="00E56BEA" w14:paraId="78BF764A" w14:textId="77777777">
        <w:trPr>
          <w:trHeight w:val="540"/>
        </w:trPr>
        <w:tc>
          <w:tcPr>
            <w:tcW w:w="544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59BC321F" w14:textId="77777777" w:rsidR="00C26CE4" w:rsidRPr="00D423B2" w:rsidRDefault="0055581A">
            <w:pPr>
              <w:widowControl w:val="0"/>
              <w:rPr>
                <w:rFonts w:eastAsia="Calibri"/>
                <w:sz w:val="24"/>
                <w:szCs w:val="24"/>
              </w:rPr>
            </w:pPr>
            <w:r w:rsidRPr="00D423B2">
              <w:rPr>
                <w:rFonts w:eastAsia="Calibri"/>
                <w:sz w:val="24"/>
                <w:szCs w:val="24"/>
              </w:rPr>
              <w:t>Extension requested prior 30th April extending end date beyond 1st May 2020</w:t>
            </w:r>
          </w:p>
        </w:tc>
        <w:tc>
          <w:tcPr>
            <w:tcW w:w="2100"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23DBB2B2" w14:textId="5465C3E2" w:rsidR="00C26CE4" w:rsidRPr="00D423B2" w:rsidRDefault="0055581A">
            <w:pPr>
              <w:widowControl w:val="0"/>
              <w:rPr>
                <w:rFonts w:eastAsia="Calibri"/>
                <w:sz w:val="24"/>
                <w:szCs w:val="24"/>
              </w:rPr>
            </w:pPr>
            <w:r w:rsidRPr="00D423B2">
              <w:rPr>
                <w:rFonts w:eastAsia="Calibri"/>
                <w:sz w:val="24"/>
                <w:szCs w:val="24"/>
              </w:rPr>
              <w:t>Resubmit into Street Manager (recreate both PAA &amp; PA)</w:t>
            </w:r>
            <w:ins w:id="9" w:author="Christopher Davies1 (ENV)" w:date="2020-01-14T21:00:00Z">
              <w:r w:rsidR="006C51CA">
                <w:rPr>
                  <w:rFonts w:eastAsia="Calibri"/>
                  <w:sz w:val="24"/>
                  <w:szCs w:val="24"/>
                </w:rPr>
                <w:t xml:space="preserve"> </w:t>
              </w:r>
            </w:ins>
            <w:r w:rsidR="006C51CA">
              <w:rPr>
                <w:rFonts w:eastAsia="Calibri"/>
                <w:sz w:val="24"/>
                <w:szCs w:val="24"/>
              </w:rPr>
              <w:t xml:space="preserve">and cancel original permit in </w:t>
            </w:r>
            <w:proofErr w:type="spellStart"/>
            <w:r w:rsidR="006C51CA">
              <w:rPr>
                <w:rFonts w:eastAsia="Calibri"/>
                <w:sz w:val="24"/>
                <w:szCs w:val="24"/>
              </w:rPr>
              <w:t>EToN</w:t>
            </w:r>
            <w:proofErr w:type="spellEnd"/>
          </w:p>
        </w:tc>
        <w:tc>
          <w:tcPr>
            <w:tcW w:w="1500"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3E630B90" w14:textId="77777777" w:rsidR="00C26CE4" w:rsidRPr="00D423B2" w:rsidRDefault="0055581A">
            <w:pPr>
              <w:widowControl w:val="0"/>
              <w:rPr>
                <w:rFonts w:eastAsia="Calibri"/>
                <w:sz w:val="24"/>
                <w:szCs w:val="24"/>
              </w:rPr>
            </w:pPr>
            <w:r w:rsidRPr="00D423B2">
              <w:rPr>
                <w:rFonts w:eastAsia="Calibri"/>
                <w:sz w:val="24"/>
                <w:szCs w:val="24"/>
              </w:rPr>
              <w:t>Y</w:t>
            </w:r>
          </w:p>
        </w:tc>
      </w:tr>
    </w:tbl>
    <w:p w14:paraId="6429F30F" w14:textId="77777777" w:rsidR="00C26CE4" w:rsidRPr="00D423B2" w:rsidRDefault="00C26CE4">
      <w:pPr>
        <w:rPr>
          <w:sz w:val="24"/>
          <w:szCs w:val="24"/>
        </w:rPr>
      </w:pPr>
    </w:p>
    <w:tbl>
      <w:tblPr>
        <w:tblStyle w:val="a3"/>
        <w:tblW w:w="9045" w:type="dxa"/>
        <w:tblBorders>
          <w:top w:val="nil"/>
          <w:left w:val="nil"/>
          <w:bottom w:val="nil"/>
          <w:right w:val="nil"/>
          <w:insideH w:val="nil"/>
          <w:insideV w:val="nil"/>
        </w:tblBorders>
        <w:tblLayout w:type="fixed"/>
        <w:tblLook w:val="0600" w:firstRow="0" w:lastRow="0" w:firstColumn="0" w:lastColumn="0" w:noHBand="1" w:noVBand="1"/>
      </w:tblPr>
      <w:tblGrid>
        <w:gridCol w:w="5430"/>
        <w:gridCol w:w="2100"/>
        <w:gridCol w:w="1515"/>
      </w:tblGrid>
      <w:tr w:rsidR="00C26CE4" w:rsidRPr="00E56BEA" w14:paraId="705AF3E5" w14:textId="77777777">
        <w:trPr>
          <w:trHeight w:val="440"/>
        </w:trPr>
        <w:tc>
          <w:tcPr>
            <w:tcW w:w="5430"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1CB40E1A" w14:textId="77777777" w:rsidR="00C26CE4" w:rsidRPr="00D423B2" w:rsidRDefault="0055581A">
            <w:pPr>
              <w:widowControl w:val="0"/>
              <w:rPr>
                <w:rFonts w:eastAsia="Calibri"/>
                <w:sz w:val="24"/>
                <w:szCs w:val="24"/>
              </w:rPr>
            </w:pPr>
            <w:r w:rsidRPr="00D423B2">
              <w:rPr>
                <w:rFonts w:eastAsia="Calibri"/>
                <w:b/>
                <w:sz w:val="24"/>
                <w:szCs w:val="24"/>
              </w:rPr>
              <w:t>PLANNED STANDARD &amp; MINOR</w:t>
            </w:r>
          </w:p>
        </w:tc>
        <w:tc>
          <w:tcPr>
            <w:tcW w:w="2100"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428DBF8E"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15"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52FA88B2"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77189" w:rsidRPr="00E56BEA" w14:paraId="52F3333C" w14:textId="77777777" w:rsidTr="00825A63">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2017FA8A" w14:textId="44708FB9" w:rsidR="00C77189" w:rsidRPr="00D423B2" w:rsidRDefault="00C77189">
            <w:pPr>
              <w:widowControl w:val="0"/>
              <w:rPr>
                <w:rFonts w:eastAsia="Calibri"/>
                <w:sz w:val="24"/>
                <w:szCs w:val="24"/>
              </w:rPr>
            </w:pPr>
            <w:r w:rsidRPr="00D423B2">
              <w:rPr>
                <w:rFonts w:eastAsia="Calibri"/>
                <w:b/>
                <w:i/>
                <w:sz w:val="24"/>
                <w:szCs w:val="24"/>
              </w:rPr>
              <w:t>PA planned and granted or deemed</w:t>
            </w:r>
          </w:p>
        </w:tc>
      </w:tr>
      <w:tr w:rsidR="00C26CE4" w:rsidRPr="00E56BEA" w14:paraId="73010036"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570159FD"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69E62CE7"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3E558CA2"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163BC670"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0871FDE6" w14:textId="7DCD6721" w:rsidR="00C26CE4" w:rsidRPr="00D423B2" w:rsidRDefault="00A04AF4">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182611C9" w14:textId="6FAB53C5" w:rsidR="00C26CE4" w:rsidRPr="00D423B2" w:rsidRDefault="003C67F5">
            <w:pPr>
              <w:widowControl w:val="0"/>
              <w:rPr>
                <w:rFonts w:eastAsia="Calibri"/>
                <w:sz w:val="24"/>
                <w:szCs w:val="24"/>
              </w:rPr>
            </w:pPr>
            <w:r>
              <w:rPr>
                <w:rFonts w:eastAsia="Calibri"/>
                <w:sz w:val="24"/>
                <w:szCs w:val="24"/>
              </w:rPr>
              <w:t xml:space="preserve">Resubmit into Street Manager and cancel original permit in </w:t>
            </w:r>
            <w:proofErr w:type="spellStart"/>
            <w:r>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7850C76" w14:textId="1AB993AC" w:rsidR="00C26CE4" w:rsidRPr="00D423B2" w:rsidRDefault="003C67F5">
            <w:pPr>
              <w:widowControl w:val="0"/>
              <w:rPr>
                <w:rFonts w:eastAsia="Calibri"/>
                <w:sz w:val="24"/>
                <w:szCs w:val="24"/>
              </w:rPr>
            </w:pPr>
            <w:r>
              <w:rPr>
                <w:rFonts w:eastAsia="Calibri"/>
                <w:sz w:val="24"/>
                <w:szCs w:val="24"/>
              </w:rPr>
              <w:t>Potentially</w:t>
            </w:r>
          </w:p>
        </w:tc>
      </w:tr>
      <w:tr w:rsidR="00C77189" w:rsidRPr="00E56BEA" w14:paraId="538AF864" w14:textId="77777777" w:rsidTr="003E0EA3">
        <w:trPr>
          <w:trHeight w:val="280"/>
        </w:trPr>
        <w:tc>
          <w:tcPr>
            <w:tcW w:w="9045" w:type="dxa"/>
            <w:gridSpan w:val="3"/>
            <w:tcBorders>
              <w:top w:val="nil"/>
              <w:left w:val="single" w:sz="18" w:space="0" w:color="000000"/>
              <w:bottom w:val="single" w:sz="6" w:space="0" w:color="000000"/>
              <w:right w:val="single" w:sz="18" w:space="0" w:color="000000"/>
            </w:tcBorders>
            <w:tcMar>
              <w:top w:w="0" w:type="dxa"/>
              <w:left w:w="40" w:type="dxa"/>
              <w:bottom w:w="0" w:type="dxa"/>
              <w:right w:w="40" w:type="dxa"/>
            </w:tcMar>
            <w:vAlign w:val="bottom"/>
          </w:tcPr>
          <w:p w14:paraId="58C68937" w14:textId="41C33108" w:rsidR="00C77189" w:rsidRPr="00D423B2" w:rsidRDefault="00C77189">
            <w:pPr>
              <w:widowControl w:val="0"/>
              <w:rPr>
                <w:rFonts w:eastAsia="Calibri"/>
                <w:sz w:val="24"/>
                <w:szCs w:val="24"/>
              </w:rPr>
            </w:pPr>
            <w:r w:rsidRPr="00D423B2">
              <w:rPr>
                <w:rFonts w:eastAsia="Calibri"/>
                <w:b/>
                <w:i/>
                <w:sz w:val="24"/>
                <w:szCs w:val="24"/>
              </w:rPr>
              <w:t>PA planned - no response but remaining authority response period</w:t>
            </w:r>
          </w:p>
        </w:tc>
      </w:tr>
      <w:tr w:rsidR="00C26CE4" w:rsidRPr="00E56BEA" w14:paraId="6E00ABEE"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568065F"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52C92F85"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B30E653"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37C9FDE1"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2AD0C8FE" w14:textId="77777777" w:rsidR="00C26CE4" w:rsidRPr="00D423B2" w:rsidRDefault="0055581A">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6BB71BF" w14:textId="5F18A4AB" w:rsidR="00C26CE4" w:rsidRPr="00D423B2" w:rsidRDefault="0055581A">
            <w:pPr>
              <w:widowControl w:val="0"/>
              <w:rPr>
                <w:rFonts w:eastAsia="Calibri"/>
                <w:sz w:val="24"/>
                <w:szCs w:val="24"/>
              </w:rPr>
            </w:pPr>
            <w:r w:rsidRPr="00D423B2">
              <w:rPr>
                <w:rFonts w:eastAsia="Calibri"/>
                <w:sz w:val="24"/>
                <w:szCs w:val="24"/>
              </w:rPr>
              <w:t>Resubmit into Street Manager</w:t>
            </w:r>
            <w:r w:rsidR="006C51CA">
              <w:rPr>
                <w:rFonts w:eastAsia="Calibri"/>
                <w:sz w:val="24"/>
                <w:szCs w:val="24"/>
              </w:rPr>
              <w:t xml:space="preserve"> and cancel original permit in </w:t>
            </w:r>
            <w:proofErr w:type="spellStart"/>
            <w:r w:rsidR="006C51CA">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0076C14" w14:textId="6280A11A" w:rsidR="00C26CE4" w:rsidRPr="00D423B2" w:rsidRDefault="006C51CA">
            <w:pPr>
              <w:widowControl w:val="0"/>
              <w:rPr>
                <w:rFonts w:eastAsia="Calibri"/>
                <w:sz w:val="24"/>
                <w:szCs w:val="24"/>
              </w:rPr>
            </w:pPr>
            <w:r>
              <w:rPr>
                <w:rFonts w:eastAsia="Calibri"/>
                <w:sz w:val="24"/>
                <w:szCs w:val="24"/>
              </w:rPr>
              <w:t>Potentially</w:t>
            </w:r>
          </w:p>
        </w:tc>
      </w:tr>
    </w:tbl>
    <w:p w14:paraId="1BE52D38" w14:textId="77777777" w:rsidR="00C26CE4" w:rsidRPr="00D423B2" w:rsidRDefault="00C26CE4">
      <w:pPr>
        <w:rPr>
          <w:sz w:val="24"/>
          <w:szCs w:val="24"/>
        </w:rPr>
      </w:pPr>
    </w:p>
    <w:tbl>
      <w:tblPr>
        <w:tblStyle w:val="a4"/>
        <w:tblW w:w="9045" w:type="dxa"/>
        <w:tblBorders>
          <w:top w:val="nil"/>
          <w:left w:val="nil"/>
          <w:bottom w:val="nil"/>
          <w:right w:val="nil"/>
          <w:insideH w:val="nil"/>
          <w:insideV w:val="nil"/>
        </w:tblBorders>
        <w:tblLayout w:type="fixed"/>
        <w:tblLook w:val="0600" w:firstRow="0" w:lastRow="0" w:firstColumn="0" w:lastColumn="0" w:noHBand="1" w:noVBand="1"/>
      </w:tblPr>
      <w:tblGrid>
        <w:gridCol w:w="5475"/>
        <w:gridCol w:w="1995"/>
        <w:gridCol w:w="1575"/>
      </w:tblGrid>
      <w:tr w:rsidR="00C26CE4" w:rsidRPr="00E56BEA" w14:paraId="40665404" w14:textId="77777777">
        <w:trPr>
          <w:trHeight w:val="500"/>
        </w:trPr>
        <w:tc>
          <w:tcPr>
            <w:tcW w:w="5475"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42048427" w14:textId="77777777" w:rsidR="00C26CE4" w:rsidRPr="00D423B2" w:rsidRDefault="0055581A">
            <w:pPr>
              <w:widowControl w:val="0"/>
              <w:rPr>
                <w:rFonts w:eastAsia="Calibri"/>
                <w:sz w:val="24"/>
                <w:szCs w:val="24"/>
              </w:rPr>
            </w:pPr>
            <w:r w:rsidRPr="00D423B2">
              <w:rPr>
                <w:rFonts w:eastAsia="Calibri"/>
                <w:b/>
                <w:sz w:val="24"/>
                <w:szCs w:val="24"/>
              </w:rPr>
              <w:t>IMMEDIATE WORKS</w:t>
            </w:r>
          </w:p>
        </w:tc>
        <w:tc>
          <w:tcPr>
            <w:tcW w:w="1995"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424E9898"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75"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5C40E38C"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53EA82CB" w14:textId="77777777">
        <w:trPr>
          <w:trHeight w:val="500"/>
        </w:trPr>
        <w:tc>
          <w:tcPr>
            <w:tcW w:w="547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30B1F558" w14:textId="77777777" w:rsidR="00C26CE4" w:rsidRPr="00D423B2" w:rsidRDefault="0055581A">
            <w:pPr>
              <w:widowControl w:val="0"/>
              <w:rPr>
                <w:rFonts w:eastAsia="Calibri"/>
                <w:sz w:val="24"/>
                <w:szCs w:val="24"/>
              </w:rPr>
            </w:pPr>
            <w:r w:rsidRPr="00D423B2">
              <w:rPr>
                <w:rFonts w:eastAsia="Calibri"/>
                <w:sz w:val="24"/>
                <w:szCs w:val="24"/>
              </w:rPr>
              <w:t>Immediate works started prior to transition date with expected end date on or before 30th April 2020</w:t>
            </w:r>
          </w:p>
        </w:tc>
        <w:tc>
          <w:tcPr>
            <w:tcW w:w="199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61E0D4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7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9F0549B"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4CC20B8F" w14:textId="77777777">
        <w:trPr>
          <w:trHeight w:val="280"/>
        </w:trPr>
        <w:tc>
          <w:tcPr>
            <w:tcW w:w="547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66A88055" w14:textId="77777777" w:rsidR="00C26CE4" w:rsidRPr="00D423B2" w:rsidRDefault="0055581A">
            <w:pPr>
              <w:widowControl w:val="0"/>
              <w:rPr>
                <w:rFonts w:eastAsia="Calibri"/>
                <w:sz w:val="24"/>
                <w:szCs w:val="24"/>
              </w:rPr>
            </w:pPr>
            <w:r w:rsidRPr="00D423B2">
              <w:rPr>
                <w:rFonts w:eastAsia="Calibri"/>
                <w:sz w:val="24"/>
                <w:szCs w:val="24"/>
              </w:rPr>
              <w:t>Extension requested prior 30th April extending end date beyond 1st May 2020</w:t>
            </w:r>
          </w:p>
        </w:tc>
        <w:tc>
          <w:tcPr>
            <w:tcW w:w="199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5050CCC0" w14:textId="77777777" w:rsidR="00C26CE4" w:rsidRDefault="007479B7">
            <w:pPr>
              <w:widowControl w:val="0"/>
              <w:rPr>
                <w:rFonts w:eastAsia="Calibri"/>
                <w:sz w:val="24"/>
                <w:szCs w:val="24"/>
              </w:rPr>
            </w:pPr>
            <w:r>
              <w:rPr>
                <w:rFonts w:eastAsia="Calibri"/>
                <w:sz w:val="24"/>
                <w:szCs w:val="24"/>
              </w:rPr>
              <w:t xml:space="preserve">Issue retrospective immediate works </w:t>
            </w:r>
            <w:r w:rsidR="0055581A" w:rsidRPr="00D423B2">
              <w:rPr>
                <w:rFonts w:eastAsia="Calibri"/>
                <w:sz w:val="24"/>
                <w:szCs w:val="24"/>
              </w:rPr>
              <w:t xml:space="preserve">in </w:t>
            </w:r>
            <w:proofErr w:type="spellStart"/>
            <w:r w:rsidR="0055581A" w:rsidRPr="00D423B2">
              <w:rPr>
                <w:rFonts w:eastAsia="Calibri"/>
                <w:sz w:val="24"/>
                <w:szCs w:val="24"/>
              </w:rPr>
              <w:t>Streetmanager</w:t>
            </w:r>
            <w:proofErr w:type="spellEnd"/>
            <w:r w:rsidR="00255142">
              <w:rPr>
                <w:rFonts w:eastAsia="Calibri"/>
                <w:sz w:val="24"/>
                <w:szCs w:val="24"/>
              </w:rPr>
              <w:t xml:space="preserve"> </w:t>
            </w:r>
            <w:r w:rsidR="00255142">
              <w:rPr>
                <w:rFonts w:eastAsia="Calibri"/>
                <w:sz w:val="24"/>
                <w:szCs w:val="24"/>
              </w:rPr>
              <w:lastRenderedPageBreak/>
              <w:t xml:space="preserve">and cancel original permit in </w:t>
            </w:r>
            <w:proofErr w:type="spellStart"/>
            <w:r w:rsidR="00255142">
              <w:rPr>
                <w:rFonts w:eastAsia="Calibri"/>
                <w:sz w:val="24"/>
                <w:szCs w:val="24"/>
              </w:rPr>
              <w:t>EToN</w:t>
            </w:r>
            <w:proofErr w:type="spellEnd"/>
          </w:p>
          <w:p w14:paraId="69502DDE" w14:textId="46CBC867" w:rsidR="007479B7" w:rsidRPr="007479B7" w:rsidRDefault="007479B7">
            <w:pPr>
              <w:widowControl w:val="0"/>
              <w:rPr>
                <w:rFonts w:eastAsia="Calibri"/>
                <w:sz w:val="18"/>
                <w:szCs w:val="18"/>
              </w:rPr>
            </w:pPr>
            <w:r w:rsidRPr="007479B7">
              <w:rPr>
                <w:rFonts w:eastAsia="Calibri"/>
                <w:sz w:val="18"/>
                <w:szCs w:val="18"/>
              </w:rPr>
              <w:t>*see practical examples</w:t>
            </w:r>
          </w:p>
        </w:tc>
        <w:tc>
          <w:tcPr>
            <w:tcW w:w="157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43FC9A8E" w14:textId="77777777" w:rsidR="00C26CE4" w:rsidRPr="00D423B2" w:rsidRDefault="0055581A">
            <w:pPr>
              <w:widowControl w:val="0"/>
              <w:rPr>
                <w:rFonts w:eastAsia="Calibri"/>
                <w:sz w:val="24"/>
                <w:szCs w:val="24"/>
              </w:rPr>
            </w:pPr>
            <w:r w:rsidRPr="00D423B2">
              <w:rPr>
                <w:rFonts w:eastAsia="Calibri"/>
                <w:sz w:val="24"/>
                <w:szCs w:val="24"/>
              </w:rPr>
              <w:lastRenderedPageBreak/>
              <w:t>N/A</w:t>
            </w:r>
          </w:p>
        </w:tc>
      </w:tr>
      <w:tr w:rsidR="00C26CE4" w:rsidRPr="00E56BEA" w14:paraId="04BEAFF2" w14:textId="77777777">
        <w:trPr>
          <w:trHeight w:val="540"/>
        </w:trPr>
        <w:tc>
          <w:tcPr>
            <w:tcW w:w="547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4B423BD9" w14:textId="77777777" w:rsidR="00C26CE4" w:rsidRPr="00D423B2" w:rsidRDefault="0055581A">
            <w:pPr>
              <w:widowControl w:val="0"/>
              <w:rPr>
                <w:rFonts w:eastAsia="Calibri"/>
                <w:sz w:val="24"/>
                <w:szCs w:val="24"/>
              </w:rPr>
            </w:pPr>
            <w:r w:rsidRPr="00D423B2">
              <w:rPr>
                <w:rFonts w:eastAsia="Calibri"/>
                <w:sz w:val="24"/>
                <w:szCs w:val="24"/>
              </w:rPr>
              <w:lastRenderedPageBreak/>
              <w:t>Immediate works identified during transition e.g. transition date of 1st March 2020, immediate works identified on 28th February out of hours e.g. 7:30pm.</w:t>
            </w:r>
          </w:p>
        </w:tc>
        <w:tc>
          <w:tcPr>
            <w:tcW w:w="1995"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46FED7F0" w14:textId="77777777" w:rsidR="00C26CE4" w:rsidRPr="00D423B2" w:rsidRDefault="0055581A">
            <w:pPr>
              <w:widowControl w:val="0"/>
              <w:rPr>
                <w:rFonts w:eastAsia="Calibri"/>
                <w:sz w:val="24"/>
                <w:szCs w:val="24"/>
              </w:rPr>
            </w:pPr>
            <w:r w:rsidRPr="00D423B2">
              <w:rPr>
                <w:rFonts w:eastAsia="Calibri"/>
                <w:sz w:val="24"/>
                <w:szCs w:val="24"/>
              </w:rPr>
              <w:t>Issue retrospective immediate works in Streetmanager on 1st March.</w:t>
            </w:r>
          </w:p>
        </w:tc>
        <w:tc>
          <w:tcPr>
            <w:tcW w:w="1575"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39AEDF70" w14:textId="77777777" w:rsidR="00C26CE4" w:rsidRPr="00D423B2" w:rsidRDefault="0055581A">
            <w:pPr>
              <w:widowControl w:val="0"/>
              <w:rPr>
                <w:rFonts w:eastAsia="Calibri"/>
                <w:sz w:val="24"/>
                <w:szCs w:val="24"/>
              </w:rPr>
            </w:pPr>
            <w:r w:rsidRPr="00D423B2">
              <w:rPr>
                <w:rFonts w:eastAsia="Calibri"/>
                <w:sz w:val="24"/>
                <w:szCs w:val="24"/>
              </w:rPr>
              <w:t>N/A</w:t>
            </w:r>
          </w:p>
        </w:tc>
      </w:tr>
    </w:tbl>
    <w:p w14:paraId="22708BBE" w14:textId="77777777" w:rsidR="00C26CE4" w:rsidRPr="00D423B2" w:rsidRDefault="00C26CE4">
      <w:pPr>
        <w:rPr>
          <w:sz w:val="24"/>
          <w:szCs w:val="24"/>
        </w:rPr>
      </w:pPr>
    </w:p>
    <w:p w14:paraId="73657612" w14:textId="77777777" w:rsidR="0008639F" w:rsidRDefault="0008639F">
      <w:pPr>
        <w:rPr>
          <w:b/>
          <w:sz w:val="24"/>
          <w:szCs w:val="24"/>
        </w:rPr>
      </w:pPr>
    </w:p>
    <w:p w14:paraId="166F90BF" w14:textId="0A892AB4" w:rsidR="0008639F" w:rsidRPr="007479B7" w:rsidRDefault="007479B7">
      <w:pPr>
        <w:rPr>
          <w:b/>
          <w:sz w:val="24"/>
          <w:szCs w:val="24"/>
          <w:u w:val="single"/>
        </w:rPr>
      </w:pPr>
      <w:r w:rsidRPr="007479B7">
        <w:rPr>
          <w:b/>
          <w:sz w:val="24"/>
          <w:szCs w:val="24"/>
          <w:u w:val="single"/>
        </w:rPr>
        <w:t>Identification</w:t>
      </w:r>
      <w:r w:rsidR="00255142" w:rsidRPr="007479B7">
        <w:rPr>
          <w:b/>
          <w:sz w:val="24"/>
          <w:szCs w:val="24"/>
          <w:u w:val="single"/>
        </w:rPr>
        <w:t xml:space="preserve"> of Resubmissions</w:t>
      </w:r>
    </w:p>
    <w:p w14:paraId="51109AC5" w14:textId="77777777" w:rsidR="0008639F" w:rsidRDefault="0008639F">
      <w:pPr>
        <w:rPr>
          <w:b/>
          <w:sz w:val="24"/>
          <w:szCs w:val="24"/>
        </w:rPr>
      </w:pPr>
    </w:p>
    <w:p w14:paraId="52ADADAC" w14:textId="70AFAE60" w:rsidR="00C26CE4" w:rsidRPr="00452956" w:rsidRDefault="00CF3CB2">
      <w:pPr>
        <w:rPr>
          <w:sz w:val="24"/>
          <w:szCs w:val="24"/>
        </w:rPr>
      </w:pPr>
      <w:r w:rsidRPr="00452956">
        <w:rPr>
          <w:sz w:val="24"/>
          <w:szCs w:val="24"/>
        </w:rPr>
        <w:t>Suggested</w:t>
      </w:r>
      <w:r w:rsidR="005565AD" w:rsidRPr="00452956">
        <w:rPr>
          <w:sz w:val="24"/>
          <w:szCs w:val="24"/>
        </w:rPr>
        <w:t xml:space="preserve"> wording to be adopted when raising works in Streetmanager following </w:t>
      </w:r>
      <w:r w:rsidR="0008639F" w:rsidRPr="00452956">
        <w:rPr>
          <w:sz w:val="24"/>
          <w:szCs w:val="24"/>
        </w:rPr>
        <w:t>the above scenarios</w:t>
      </w:r>
    </w:p>
    <w:p w14:paraId="00FD23BA" w14:textId="77777777" w:rsidR="005565AD" w:rsidRDefault="005565AD">
      <w:pPr>
        <w:rPr>
          <w:sz w:val="24"/>
          <w:szCs w:val="24"/>
        </w:rPr>
      </w:pPr>
    </w:p>
    <w:p w14:paraId="461895D1" w14:textId="0AB6DA1C" w:rsidR="005565AD" w:rsidRPr="00CF3CB2" w:rsidRDefault="00CF3CB2" w:rsidP="00CF3CB2">
      <w:pPr>
        <w:rPr>
          <w:b/>
          <w:sz w:val="24"/>
          <w:szCs w:val="24"/>
        </w:rPr>
      </w:pPr>
      <w:r w:rsidRPr="00CF3CB2">
        <w:rPr>
          <w:b/>
          <w:sz w:val="24"/>
          <w:szCs w:val="24"/>
        </w:rPr>
        <w:t xml:space="preserve">Resubmission of </w:t>
      </w:r>
      <w:r w:rsidR="00452956" w:rsidRPr="00CF3CB2">
        <w:rPr>
          <w:b/>
          <w:sz w:val="24"/>
          <w:szCs w:val="24"/>
        </w:rPr>
        <w:t>works previously</w:t>
      </w:r>
      <w:r w:rsidRPr="00CF3CB2">
        <w:rPr>
          <w:b/>
          <w:sz w:val="24"/>
          <w:szCs w:val="24"/>
        </w:rPr>
        <w:t xml:space="preserve"> raised in </w:t>
      </w:r>
      <w:proofErr w:type="spellStart"/>
      <w:r w:rsidRPr="00CF3CB2">
        <w:rPr>
          <w:b/>
          <w:sz w:val="24"/>
          <w:szCs w:val="24"/>
        </w:rPr>
        <w:t>EToN</w:t>
      </w:r>
      <w:proofErr w:type="spellEnd"/>
      <w:r w:rsidRPr="00CF3CB2">
        <w:rPr>
          <w:b/>
          <w:sz w:val="24"/>
          <w:szCs w:val="24"/>
        </w:rPr>
        <w:t xml:space="preserve"> that require an Early Start</w:t>
      </w:r>
    </w:p>
    <w:p w14:paraId="1EB23C05" w14:textId="77777777" w:rsidR="0008639F" w:rsidRDefault="0008639F">
      <w:pPr>
        <w:rPr>
          <w:sz w:val="24"/>
          <w:szCs w:val="24"/>
        </w:rPr>
      </w:pPr>
    </w:p>
    <w:p w14:paraId="38384529" w14:textId="1F89ECD3" w:rsidR="005565AD" w:rsidRDefault="0008639F">
      <w:pPr>
        <w:rPr>
          <w:i/>
          <w:sz w:val="24"/>
          <w:szCs w:val="24"/>
        </w:rPr>
      </w:pPr>
      <w:r w:rsidRPr="0008639F">
        <w:rPr>
          <w:sz w:val="24"/>
          <w:szCs w:val="24"/>
        </w:rPr>
        <w:t>TEXT:</w:t>
      </w:r>
      <w:r>
        <w:rPr>
          <w:i/>
          <w:sz w:val="24"/>
          <w:szCs w:val="24"/>
        </w:rPr>
        <w:t xml:space="preserve"> </w:t>
      </w:r>
      <w:r w:rsidR="005565AD">
        <w:rPr>
          <w:i/>
          <w:sz w:val="24"/>
          <w:szCs w:val="24"/>
        </w:rPr>
        <w:t>Early start request for works previous</w:t>
      </w:r>
      <w:r w:rsidR="009328A2">
        <w:rPr>
          <w:i/>
          <w:sz w:val="24"/>
          <w:szCs w:val="24"/>
        </w:rPr>
        <w:t>ly</w:t>
      </w:r>
      <w:r w:rsidR="005565AD">
        <w:rPr>
          <w:i/>
          <w:sz w:val="24"/>
          <w:szCs w:val="24"/>
        </w:rPr>
        <w:t xml:space="preserve"> issued in </w:t>
      </w:r>
      <w:proofErr w:type="spellStart"/>
      <w:r w:rsidR="005565AD">
        <w:rPr>
          <w:i/>
          <w:sz w:val="24"/>
          <w:szCs w:val="24"/>
        </w:rPr>
        <w:t>EToN</w:t>
      </w:r>
      <w:proofErr w:type="spellEnd"/>
      <w:r w:rsidR="00452956">
        <w:rPr>
          <w:i/>
          <w:sz w:val="24"/>
          <w:szCs w:val="24"/>
        </w:rPr>
        <w:t xml:space="preserve"> under ref…..</w:t>
      </w:r>
      <w:r w:rsidR="005565AD">
        <w:rPr>
          <w:i/>
          <w:sz w:val="24"/>
          <w:szCs w:val="24"/>
        </w:rPr>
        <w:t xml:space="preserve"> as per SM Transitional Rules</w:t>
      </w:r>
    </w:p>
    <w:p w14:paraId="4A4AB568" w14:textId="77777777" w:rsidR="0008639F" w:rsidRDefault="0008639F" w:rsidP="0008639F">
      <w:pPr>
        <w:pStyle w:val="ListParagraph"/>
        <w:rPr>
          <w:i/>
          <w:sz w:val="24"/>
          <w:szCs w:val="24"/>
        </w:rPr>
      </w:pPr>
    </w:p>
    <w:p w14:paraId="45A3208C" w14:textId="0A298E36" w:rsidR="005565AD" w:rsidRPr="00452956" w:rsidRDefault="005565AD" w:rsidP="00AC2918">
      <w:pPr>
        <w:pStyle w:val="ListParagraph"/>
        <w:numPr>
          <w:ilvl w:val="0"/>
          <w:numId w:val="5"/>
        </w:numPr>
        <w:rPr>
          <w:b/>
          <w:i/>
        </w:rPr>
      </w:pPr>
      <w:r w:rsidRPr="00452956">
        <w:rPr>
          <w:i/>
        </w:rPr>
        <w:t xml:space="preserve">Where the PAA/PA had been </w:t>
      </w:r>
      <w:r w:rsidR="009328A2" w:rsidRPr="00452956">
        <w:rPr>
          <w:i/>
        </w:rPr>
        <w:t>previously</w:t>
      </w:r>
      <w:r w:rsidRPr="00452956">
        <w:rPr>
          <w:i/>
        </w:rPr>
        <w:t xml:space="preserve"> granted in </w:t>
      </w:r>
      <w:proofErr w:type="spellStart"/>
      <w:r w:rsidRPr="00452956">
        <w:rPr>
          <w:i/>
        </w:rPr>
        <w:t>EToN</w:t>
      </w:r>
      <w:proofErr w:type="spellEnd"/>
      <w:r w:rsidRPr="00452956">
        <w:rPr>
          <w:i/>
        </w:rPr>
        <w:t xml:space="preserve"> it is recommended to include the </w:t>
      </w:r>
      <w:r w:rsidR="00452956" w:rsidRPr="00452956">
        <w:rPr>
          <w:i/>
        </w:rPr>
        <w:t xml:space="preserve">original </w:t>
      </w:r>
      <w:proofErr w:type="spellStart"/>
      <w:r w:rsidR="00452956" w:rsidRPr="00452956">
        <w:rPr>
          <w:i/>
        </w:rPr>
        <w:t>EToN</w:t>
      </w:r>
      <w:proofErr w:type="spellEnd"/>
      <w:r w:rsidR="00452956" w:rsidRPr="00452956">
        <w:rPr>
          <w:i/>
        </w:rPr>
        <w:t xml:space="preserve"> ref and </w:t>
      </w:r>
      <w:r w:rsidRPr="00452956">
        <w:rPr>
          <w:i/>
        </w:rPr>
        <w:t>date of grant within the early start</w:t>
      </w:r>
      <w:r w:rsidR="00291ADE" w:rsidRPr="00452956">
        <w:rPr>
          <w:i/>
        </w:rPr>
        <w:t>;</w:t>
      </w:r>
      <w:r w:rsidRPr="00452956">
        <w:rPr>
          <w:i/>
        </w:rPr>
        <w:t xml:space="preserve"> for example:</w:t>
      </w:r>
      <w:r w:rsidR="00AC2918" w:rsidRPr="00452956">
        <w:rPr>
          <w:i/>
        </w:rPr>
        <w:t xml:space="preserve"> ‘</w:t>
      </w:r>
      <w:r w:rsidRPr="00452956">
        <w:rPr>
          <w:b/>
          <w:i/>
        </w:rPr>
        <w:t>Early start request for works previous</w:t>
      </w:r>
      <w:r w:rsidR="00B7108C" w:rsidRPr="00452956">
        <w:rPr>
          <w:b/>
          <w:i/>
        </w:rPr>
        <w:t>ly</w:t>
      </w:r>
      <w:r w:rsidRPr="00452956">
        <w:rPr>
          <w:b/>
          <w:i/>
        </w:rPr>
        <w:t xml:space="preserve"> issued in </w:t>
      </w:r>
      <w:proofErr w:type="spellStart"/>
      <w:r w:rsidRPr="00452956">
        <w:rPr>
          <w:b/>
          <w:i/>
        </w:rPr>
        <w:t>EToN</w:t>
      </w:r>
      <w:proofErr w:type="spellEnd"/>
      <w:r w:rsidRPr="00452956">
        <w:rPr>
          <w:b/>
          <w:i/>
        </w:rPr>
        <w:t xml:space="preserve"> </w:t>
      </w:r>
      <w:r w:rsidR="00452956" w:rsidRPr="00452956">
        <w:rPr>
          <w:b/>
          <w:i/>
        </w:rPr>
        <w:t xml:space="preserve">under ref…. </w:t>
      </w:r>
      <w:r w:rsidRPr="00452956">
        <w:rPr>
          <w:b/>
          <w:i/>
        </w:rPr>
        <w:t>as per SM Transitional Rules</w:t>
      </w:r>
      <w:r w:rsidR="00AC2918" w:rsidRPr="00452956">
        <w:rPr>
          <w:b/>
          <w:i/>
        </w:rPr>
        <w:t xml:space="preserve"> </w:t>
      </w:r>
      <w:r w:rsidRPr="00452956">
        <w:rPr>
          <w:b/>
          <w:i/>
        </w:rPr>
        <w:t>PAA granted 15</w:t>
      </w:r>
      <w:r w:rsidRPr="00452956">
        <w:rPr>
          <w:b/>
          <w:i/>
          <w:vertAlign w:val="superscript"/>
        </w:rPr>
        <w:t>th</w:t>
      </w:r>
      <w:r w:rsidRPr="00452956">
        <w:rPr>
          <w:b/>
          <w:i/>
        </w:rPr>
        <w:t xml:space="preserve"> April 2020.</w:t>
      </w:r>
      <w:r w:rsidR="00AC2918" w:rsidRPr="00452956">
        <w:rPr>
          <w:b/>
          <w:i/>
        </w:rPr>
        <w:t>’</w:t>
      </w:r>
    </w:p>
    <w:p w14:paraId="0DA611F8" w14:textId="77777777" w:rsidR="009328A2" w:rsidRDefault="009328A2">
      <w:pPr>
        <w:rPr>
          <w:i/>
          <w:sz w:val="24"/>
          <w:szCs w:val="24"/>
        </w:rPr>
      </w:pPr>
    </w:p>
    <w:p w14:paraId="370C0C25" w14:textId="39AE638B" w:rsidR="009328A2" w:rsidRPr="00CF3CB2" w:rsidRDefault="009328A2" w:rsidP="00CF3CB2">
      <w:pPr>
        <w:rPr>
          <w:b/>
          <w:sz w:val="24"/>
          <w:szCs w:val="24"/>
        </w:rPr>
      </w:pPr>
      <w:r w:rsidRPr="00CF3CB2">
        <w:rPr>
          <w:b/>
          <w:sz w:val="24"/>
          <w:szCs w:val="24"/>
        </w:rPr>
        <w:t xml:space="preserve">Resubmission of works in Streetmanager previously raised </w:t>
      </w:r>
      <w:r w:rsidR="00EC3A3B">
        <w:rPr>
          <w:b/>
          <w:sz w:val="24"/>
          <w:szCs w:val="24"/>
        </w:rPr>
        <w:t xml:space="preserve">in </w:t>
      </w:r>
      <w:proofErr w:type="spellStart"/>
      <w:r w:rsidR="00EC3A3B">
        <w:rPr>
          <w:b/>
          <w:sz w:val="24"/>
          <w:szCs w:val="24"/>
        </w:rPr>
        <w:t>EToN</w:t>
      </w:r>
      <w:proofErr w:type="spellEnd"/>
      <w:r w:rsidR="00EC3A3B">
        <w:rPr>
          <w:b/>
          <w:sz w:val="24"/>
          <w:szCs w:val="24"/>
        </w:rPr>
        <w:t xml:space="preserve"> that do not require an Early S</w:t>
      </w:r>
      <w:r w:rsidRPr="00CF3CB2">
        <w:rPr>
          <w:b/>
          <w:sz w:val="24"/>
          <w:szCs w:val="24"/>
        </w:rPr>
        <w:t>tart</w:t>
      </w:r>
    </w:p>
    <w:p w14:paraId="3C848F66" w14:textId="77777777" w:rsidR="009328A2" w:rsidRDefault="009328A2">
      <w:pPr>
        <w:rPr>
          <w:i/>
          <w:sz w:val="24"/>
          <w:szCs w:val="24"/>
        </w:rPr>
      </w:pPr>
    </w:p>
    <w:p w14:paraId="3140A4B7" w14:textId="3C6E862D" w:rsidR="009328A2" w:rsidRDefault="00CF3CB2" w:rsidP="00452956">
      <w:pPr>
        <w:rPr>
          <w:i/>
          <w:sz w:val="24"/>
          <w:szCs w:val="24"/>
        </w:rPr>
      </w:pPr>
      <w:r w:rsidRPr="00CF3CB2">
        <w:rPr>
          <w:sz w:val="24"/>
          <w:szCs w:val="24"/>
        </w:rPr>
        <w:t>TEXT:</w:t>
      </w:r>
      <w:r>
        <w:rPr>
          <w:i/>
          <w:sz w:val="24"/>
          <w:szCs w:val="24"/>
        </w:rPr>
        <w:t xml:space="preserve"> </w:t>
      </w:r>
      <w:r w:rsidR="009328A2">
        <w:rPr>
          <w:i/>
          <w:sz w:val="24"/>
          <w:szCs w:val="24"/>
        </w:rPr>
        <w:t>Resubmi</w:t>
      </w:r>
      <w:r>
        <w:rPr>
          <w:i/>
          <w:sz w:val="24"/>
          <w:szCs w:val="24"/>
        </w:rPr>
        <w:t>ssion of works previously issued</w:t>
      </w:r>
      <w:r w:rsidR="009328A2">
        <w:rPr>
          <w:i/>
          <w:sz w:val="24"/>
          <w:szCs w:val="24"/>
        </w:rPr>
        <w:t xml:space="preserve"> in </w:t>
      </w:r>
      <w:proofErr w:type="spellStart"/>
      <w:r w:rsidR="009328A2">
        <w:rPr>
          <w:i/>
          <w:sz w:val="24"/>
          <w:szCs w:val="24"/>
        </w:rPr>
        <w:t>EToN</w:t>
      </w:r>
      <w:proofErr w:type="spellEnd"/>
      <w:r w:rsidR="009328A2">
        <w:rPr>
          <w:i/>
          <w:sz w:val="24"/>
          <w:szCs w:val="24"/>
        </w:rPr>
        <w:t xml:space="preserve"> </w:t>
      </w:r>
      <w:r w:rsidR="00452956">
        <w:rPr>
          <w:i/>
          <w:sz w:val="24"/>
          <w:szCs w:val="24"/>
        </w:rPr>
        <w:t xml:space="preserve">under ref…. </w:t>
      </w:r>
      <w:r w:rsidR="009328A2">
        <w:rPr>
          <w:i/>
          <w:sz w:val="24"/>
          <w:szCs w:val="24"/>
        </w:rPr>
        <w:t>as per SM Transitional Rules</w:t>
      </w:r>
    </w:p>
    <w:p w14:paraId="3CDFDF1A" w14:textId="77777777" w:rsidR="00CF3CB2" w:rsidRDefault="00CF3CB2">
      <w:pPr>
        <w:rPr>
          <w:i/>
          <w:sz w:val="24"/>
          <w:szCs w:val="24"/>
        </w:rPr>
      </w:pPr>
    </w:p>
    <w:p w14:paraId="0F5A03C7" w14:textId="2325947B" w:rsidR="009328A2" w:rsidRPr="00452956" w:rsidRDefault="009328A2" w:rsidP="00CF3CB2">
      <w:pPr>
        <w:pStyle w:val="ListParagraph"/>
        <w:numPr>
          <w:ilvl w:val="0"/>
          <w:numId w:val="5"/>
        </w:numPr>
        <w:rPr>
          <w:i/>
        </w:rPr>
      </w:pPr>
      <w:r w:rsidRPr="00452956">
        <w:rPr>
          <w:i/>
        </w:rPr>
        <w:t xml:space="preserve">Where the PAA/PA had been previously granted in </w:t>
      </w:r>
      <w:proofErr w:type="spellStart"/>
      <w:r w:rsidRPr="00452956">
        <w:rPr>
          <w:i/>
        </w:rPr>
        <w:t>EToN</w:t>
      </w:r>
      <w:proofErr w:type="spellEnd"/>
      <w:r w:rsidRPr="00452956">
        <w:rPr>
          <w:i/>
        </w:rPr>
        <w:t xml:space="preserve"> it is recommended to include the date of grant</w:t>
      </w:r>
      <w:r w:rsidR="00AC2918" w:rsidRPr="00452956">
        <w:rPr>
          <w:i/>
        </w:rPr>
        <w:t>.</w:t>
      </w:r>
    </w:p>
    <w:p w14:paraId="06FC11BA" w14:textId="77777777" w:rsidR="009328A2" w:rsidRDefault="009328A2">
      <w:pPr>
        <w:rPr>
          <w:i/>
          <w:sz w:val="24"/>
          <w:szCs w:val="24"/>
        </w:rPr>
      </w:pPr>
    </w:p>
    <w:p w14:paraId="5A764E24" w14:textId="153845B6" w:rsidR="00AF56BA" w:rsidRPr="00452956" w:rsidDel="00452956" w:rsidRDefault="006E2B39" w:rsidP="00452956">
      <w:pPr>
        <w:rPr>
          <w:del w:id="10" w:author="Christopher Davies1 (ENV)" w:date="2020-01-29T09:42:00Z"/>
          <w:sz w:val="24"/>
          <w:szCs w:val="24"/>
        </w:rPr>
      </w:pPr>
      <w:r w:rsidRPr="00452956">
        <w:rPr>
          <w:sz w:val="24"/>
          <w:szCs w:val="24"/>
        </w:rPr>
        <w:t>This text should also be used when issuing retrospective immediates in Streetmanager based on the scenarios covered above</w:t>
      </w:r>
      <w:r w:rsidR="00452956" w:rsidRPr="00452956">
        <w:rPr>
          <w:sz w:val="24"/>
          <w:szCs w:val="24"/>
        </w:rPr>
        <w:t>.</w:t>
      </w:r>
      <w:r w:rsidR="00452956" w:rsidRPr="00452956" w:rsidDel="00452956">
        <w:rPr>
          <w:sz w:val="24"/>
          <w:szCs w:val="24"/>
        </w:rPr>
        <w:t xml:space="preserve"> </w:t>
      </w:r>
    </w:p>
    <w:p w14:paraId="24001805" w14:textId="77777777" w:rsidR="006E2B39" w:rsidRDefault="006E2B39">
      <w:pPr>
        <w:rPr>
          <w:i/>
          <w:sz w:val="24"/>
          <w:szCs w:val="24"/>
        </w:rPr>
      </w:pPr>
    </w:p>
    <w:p w14:paraId="0F40C0CC" w14:textId="33597DDD" w:rsidR="009328A2" w:rsidRPr="00CF3CB2" w:rsidRDefault="009328A2">
      <w:pPr>
        <w:rPr>
          <w:b/>
          <w:sz w:val="24"/>
          <w:szCs w:val="24"/>
        </w:rPr>
      </w:pPr>
      <w:proofErr w:type="gramStart"/>
      <w:r w:rsidRPr="00CF3CB2">
        <w:rPr>
          <w:b/>
          <w:sz w:val="24"/>
          <w:szCs w:val="24"/>
        </w:rPr>
        <w:t xml:space="preserve">Cancellations/Closing of works in </w:t>
      </w:r>
      <w:proofErr w:type="spellStart"/>
      <w:r w:rsidRPr="00CF3CB2">
        <w:rPr>
          <w:b/>
          <w:sz w:val="24"/>
          <w:szCs w:val="24"/>
        </w:rPr>
        <w:t>EToN</w:t>
      </w:r>
      <w:proofErr w:type="spellEnd"/>
      <w:r w:rsidRPr="00CF3CB2">
        <w:rPr>
          <w:b/>
          <w:sz w:val="24"/>
          <w:szCs w:val="24"/>
        </w:rPr>
        <w:t xml:space="preserve"> where works are being resubmitted into Streetmanager.</w:t>
      </w:r>
      <w:proofErr w:type="gramEnd"/>
    </w:p>
    <w:p w14:paraId="71285533" w14:textId="77777777" w:rsidR="009328A2" w:rsidRDefault="009328A2">
      <w:pPr>
        <w:rPr>
          <w:i/>
          <w:sz w:val="24"/>
          <w:szCs w:val="24"/>
        </w:rPr>
      </w:pPr>
    </w:p>
    <w:p w14:paraId="0B3E5630" w14:textId="5A131F91" w:rsidR="009328A2" w:rsidRDefault="00CF3CB2">
      <w:pPr>
        <w:rPr>
          <w:i/>
          <w:sz w:val="24"/>
          <w:szCs w:val="24"/>
        </w:rPr>
      </w:pPr>
      <w:r w:rsidRPr="00CF3CB2">
        <w:rPr>
          <w:sz w:val="24"/>
          <w:szCs w:val="24"/>
        </w:rPr>
        <w:t>TEXT:</w:t>
      </w:r>
      <w:r>
        <w:rPr>
          <w:i/>
          <w:sz w:val="24"/>
          <w:szCs w:val="24"/>
        </w:rPr>
        <w:t xml:space="preserve"> </w:t>
      </w:r>
      <w:r w:rsidR="009328A2">
        <w:rPr>
          <w:i/>
          <w:sz w:val="24"/>
          <w:szCs w:val="24"/>
        </w:rPr>
        <w:t>Cancel/Close – works to be resubmitted as per SM Transitional Rules</w:t>
      </w:r>
    </w:p>
    <w:p w14:paraId="05F6FFA7" w14:textId="77777777" w:rsidR="009328A2" w:rsidRDefault="009328A2">
      <w:pPr>
        <w:rPr>
          <w:i/>
          <w:sz w:val="24"/>
          <w:szCs w:val="24"/>
        </w:rPr>
      </w:pPr>
    </w:p>
    <w:p w14:paraId="6FBA604A" w14:textId="00BC0CD0" w:rsidR="009328A2" w:rsidRPr="00CF3CB2" w:rsidRDefault="009328A2">
      <w:pPr>
        <w:rPr>
          <w:sz w:val="24"/>
          <w:szCs w:val="24"/>
        </w:rPr>
      </w:pPr>
      <w:r w:rsidRPr="00CF3CB2">
        <w:rPr>
          <w:sz w:val="24"/>
          <w:szCs w:val="24"/>
        </w:rPr>
        <w:lastRenderedPageBreak/>
        <w:t>It is highly recommended that the works are resubmitted into Streetma</w:t>
      </w:r>
      <w:r w:rsidR="00CF3CB2">
        <w:rPr>
          <w:sz w:val="24"/>
          <w:szCs w:val="24"/>
        </w:rPr>
        <w:t xml:space="preserve">nager before cancelling/closing </w:t>
      </w:r>
      <w:r w:rsidRPr="00CF3CB2">
        <w:rPr>
          <w:sz w:val="24"/>
          <w:szCs w:val="24"/>
        </w:rPr>
        <w:t xml:space="preserve">the </w:t>
      </w:r>
      <w:proofErr w:type="spellStart"/>
      <w:r w:rsidRPr="00CF3CB2">
        <w:rPr>
          <w:sz w:val="24"/>
          <w:szCs w:val="24"/>
        </w:rPr>
        <w:t>EToN</w:t>
      </w:r>
      <w:proofErr w:type="spellEnd"/>
      <w:r w:rsidRPr="00CF3CB2">
        <w:rPr>
          <w:sz w:val="24"/>
          <w:szCs w:val="24"/>
        </w:rPr>
        <w:t xml:space="preserve"> record.  </w:t>
      </w:r>
    </w:p>
    <w:p w14:paraId="5BB2AB21" w14:textId="77777777" w:rsidR="00C26CE4" w:rsidRPr="00D423B2" w:rsidRDefault="0055581A">
      <w:pPr>
        <w:pStyle w:val="Heading1"/>
        <w:rPr>
          <w:b/>
          <w:sz w:val="24"/>
          <w:szCs w:val="24"/>
          <w:u w:val="single"/>
        </w:rPr>
      </w:pPr>
      <w:bookmarkStart w:id="11" w:name="_evqr4pqu6jke" w:colFirst="0" w:colLast="0"/>
      <w:bookmarkEnd w:id="11"/>
      <w:r w:rsidRPr="00D423B2">
        <w:rPr>
          <w:b/>
          <w:sz w:val="24"/>
          <w:szCs w:val="24"/>
          <w:u w:val="single"/>
        </w:rPr>
        <w:t>Practical examples</w:t>
      </w:r>
    </w:p>
    <w:p w14:paraId="705BF7A3" w14:textId="77777777" w:rsidR="00C26CE4" w:rsidRPr="00D423B2" w:rsidRDefault="00C26CE4">
      <w:pPr>
        <w:rPr>
          <w:sz w:val="24"/>
          <w:szCs w:val="24"/>
        </w:rPr>
      </w:pPr>
    </w:p>
    <w:tbl>
      <w:tblPr>
        <w:tblStyle w:val="a5"/>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C26CE4" w:rsidRPr="00E56BEA" w14:paraId="5A5D4F2D" w14:textId="77777777">
        <w:trPr>
          <w:trHeight w:val="337"/>
        </w:trPr>
        <w:tc>
          <w:tcPr>
            <w:tcW w:w="9000" w:type="dxa"/>
            <w:vMerge w:val="restart"/>
            <w:tcBorders>
              <w:top w:val="nil"/>
              <w:left w:val="nil"/>
              <w:bottom w:val="nil"/>
              <w:right w:val="nil"/>
            </w:tcBorders>
            <w:tcMar>
              <w:top w:w="0" w:type="dxa"/>
              <w:left w:w="40" w:type="dxa"/>
              <w:bottom w:w="0" w:type="dxa"/>
              <w:right w:w="40" w:type="dxa"/>
            </w:tcMar>
            <w:vAlign w:val="bottom"/>
          </w:tcPr>
          <w:p w14:paraId="13382293" w14:textId="5A2951DC" w:rsidR="00C26CE4" w:rsidRPr="00D423B2" w:rsidRDefault="0055581A">
            <w:pPr>
              <w:widowControl w:val="0"/>
              <w:rPr>
                <w:rFonts w:eastAsia="Calibri"/>
                <w:sz w:val="24"/>
                <w:szCs w:val="24"/>
              </w:rPr>
            </w:pPr>
            <w:r w:rsidRPr="00D423B2">
              <w:rPr>
                <w:rFonts w:eastAsia="Calibri"/>
                <w:b/>
                <w:i/>
                <w:sz w:val="24"/>
                <w:szCs w:val="24"/>
              </w:rPr>
              <w:t>Works in progress with an end date after 30th April 2020</w:t>
            </w:r>
          </w:p>
          <w:p w14:paraId="6B932CB4" w14:textId="2AD70FFD" w:rsidR="00C26CE4" w:rsidRDefault="006E2B39" w:rsidP="00002A74">
            <w:pPr>
              <w:widowControl w:val="0"/>
              <w:jc w:val="both"/>
              <w:rPr>
                <w:rFonts w:eastAsia="Calibri"/>
                <w:sz w:val="24"/>
                <w:szCs w:val="24"/>
              </w:rPr>
            </w:pPr>
            <w:r>
              <w:rPr>
                <w:rFonts w:eastAsia="Calibri"/>
                <w:sz w:val="24"/>
                <w:szCs w:val="24"/>
              </w:rPr>
              <w:t>Works Promoter</w:t>
            </w:r>
            <w:r w:rsidRPr="00D423B2">
              <w:rPr>
                <w:rFonts w:eastAsia="Calibri"/>
                <w:sz w:val="24"/>
                <w:szCs w:val="24"/>
              </w:rPr>
              <w:t xml:space="preserve"> </w:t>
            </w:r>
            <w:r w:rsidR="0055581A" w:rsidRPr="00D423B2">
              <w:rPr>
                <w:rFonts w:eastAsia="Calibri"/>
                <w:sz w:val="24"/>
                <w:szCs w:val="24"/>
              </w:rPr>
              <w:t xml:space="preserve">to recreate WRN in SM using exact same </w:t>
            </w:r>
            <w:proofErr w:type="spellStart"/>
            <w:r w:rsidR="0055581A" w:rsidRPr="00D423B2">
              <w:rPr>
                <w:rFonts w:eastAsia="Calibri"/>
                <w:sz w:val="24"/>
                <w:szCs w:val="24"/>
              </w:rPr>
              <w:t>EToN</w:t>
            </w:r>
            <w:proofErr w:type="spellEnd"/>
            <w:r w:rsidR="0055581A" w:rsidRPr="00D423B2">
              <w:rPr>
                <w:rFonts w:eastAsia="Calibri"/>
                <w:sz w:val="24"/>
                <w:szCs w:val="24"/>
              </w:rPr>
              <w:t xml:space="preserve"> reference. Permit details are to reflect the latest granted transaction from </w:t>
            </w:r>
            <w:proofErr w:type="spellStart"/>
            <w:r w:rsidR="0055581A" w:rsidRPr="00D423B2">
              <w:rPr>
                <w:rFonts w:eastAsia="Calibri"/>
                <w:sz w:val="24"/>
                <w:szCs w:val="24"/>
              </w:rPr>
              <w:t>EToN</w:t>
            </w:r>
            <w:proofErr w:type="spellEnd"/>
            <w:r w:rsidR="0055581A" w:rsidRPr="00D423B2">
              <w:rPr>
                <w:rFonts w:eastAsia="Calibri"/>
                <w:sz w:val="24"/>
                <w:szCs w:val="24"/>
              </w:rPr>
              <w:t xml:space="preserve">. For example, original PAA and PA issued for three months with stop/go boards as TM type; subsequent variation was issued and granted in </w:t>
            </w:r>
            <w:proofErr w:type="spellStart"/>
            <w:r w:rsidR="0055581A" w:rsidRPr="00D423B2">
              <w:rPr>
                <w:rFonts w:eastAsia="Calibri"/>
                <w:sz w:val="24"/>
                <w:szCs w:val="24"/>
              </w:rPr>
              <w:t>EToN</w:t>
            </w:r>
            <w:proofErr w:type="spellEnd"/>
            <w:r w:rsidR="0055581A" w:rsidRPr="00D423B2">
              <w:rPr>
                <w:rFonts w:eastAsia="Calibri"/>
                <w:sz w:val="24"/>
                <w:szCs w:val="24"/>
              </w:rPr>
              <w:t xml:space="preserve"> for two way signals. The permit application details when created in SM should reflect the last granted transaction in </w:t>
            </w:r>
            <w:proofErr w:type="spellStart"/>
            <w:r w:rsidR="0055581A" w:rsidRPr="00D423B2">
              <w:rPr>
                <w:rFonts w:eastAsia="Calibri"/>
                <w:sz w:val="24"/>
                <w:szCs w:val="24"/>
              </w:rPr>
              <w:t>EToN</w:t>
            </w:r>
            <w:proofErr w:type="spellEnd"/>
            <w:r w:rsidR="0055581A" w:rsidRPr="00D423B2">
              <w:rPr>
                <w:rFonts w:eastAsia="Calibri"/>
                <w:sz w:val="24"/>
                <w:szCs w:val="24"/>
              </w:rPr>
              <w:t>, in this example major works with two way signals.</w:t>
            </w:r>
          </w:p>
          <w:p w14:paraId="59A1CFB8" w14:textId="77777777" w:rsidR="00CA6904" w:rsidRDefault="00CA6904" w:rsidP="00002A74">
            <w:pPr>
              <w:widowControl w:val="0"/>
              <w:jc w:val="both"/>
              <w:rPr>
                <w:rFonts w:eastAsia="Calibri"/>
                <w:sz w:val="24"/>
                <w:szCs w:val="24"/>
              </w:rPr>
            </w:pPr>
          </w:p>
          <w:p w14:paraId="2FAAB4AA" w14:textId="49E2B723" w:rsidR="00CA6904" w:rsidRPr="00266648" w:rsidRDefault="00CA6904" w:rsidP="00002A74">
            <w:pPr>
              <w:widowControl w:val="0"/>
              <w:jc w:val="both"/>
              <w:rPr>
                <w:rFonts w:eastAsia="Calibri"/>
                <w:b/>
                <w:i/>
                <w:sz w:val="24"/>
                <w:szCs w:val="24"/>
              </w:rPr>
            </w:pPr>
            <w:r w:rsidRPr="00266648">
              <w:rPr>
                <w:rFonts w:eastAsia="Calibri"/>
                <w:b/>
                <w:i/>
                <w:sz w:val="24"/>
                <w:szCs w:val="24"/>
              </w:rPr>
              <w:t>Works in progress</w:t>
            </w:r>
            <w:r w:rsidR="00266648" w:rsidRPr="00266648">
              <w:rPr>
                <w:rFonts w:eastAsia="Calibri"/>
                <w:b/>
                <w:i/>
                <w:sz w:val="24"/>
                <w:szCs w:val="24"/>
              </w:rPr>
              <w:t xml:space="preserve"> where an extension has been requested extending permit beyond 30</w:t>
            </w:r>
            <w:r w:rsidR="00266648" w:rsidRPr="00266648">
              <w:rPr>
                <w:rFonts w:eastAsia="Calibri"/>
                <w:b/>
                <w:i/>
                <w:sz w:val="24"/>
                <w:szCs w:val="24"/>
                <w:vertAlign w:val="superscript"/>
              </w:rPr>
              <w:t>th</w:t>
            </w:r>
            <w:r w:rsidR="00266648" w:rsidRPr="00266648">
              <w:rPr>
                <w:rFonts w:eastAsia="Calibri"/>
                <w:b/>
                <w:i/>
                <w:sz w:val="24"/>
                <w:szCs w:val="24"/>
              </w:rPr>
              <w:t xml:space="preserve"> April 2020</w:t>
            </w:r>
          </w:p>
          <w:p w14:paraId="070EB458" w14:textId="4F170563" w:rsidR="00266648" w:rsidRPr="00D423B2" w:rsidRDefault="00266648" w:rsidP="00002A74">
            <w:pPr>
              <w:widowControl w:val="0"/>
              <w:jc w:val="both"/>
              <w:rPr>
                <w:rFonts w:eastAsia="Calibri"/>
                <w:sz w:val="24"/>
                <w:szCs w:val="24"/>
              </w:rPr>
            </w:pPr>
            <w:r>
              <w:rPr>
                <w:rFonts w:eastAsia="Calibri"/>
                <w:sz w:val="24"/>
                <w:szCs w:val="24"/>
              </w:rPr>
              <w:t>Where works are in progress and an extension to the works duration is identified which will extend the end date beyond 30</w:t>
            </w:r>
            <w:r w:rsidRPr="00266648">
              <w:rPr>
                <w:rFonts w:eastAsia="Calibri"/>
                <w:sz w:val="24"/>
                <w:szCs w:val="24"/>
                <w:vertAlign w:val="superscript"/>
              </w:rPr>
              <w:t>th</w:t>
            </w:r>
            <w:r>
              <w:rPr>
                <w:rFonts w:eastAsia="Calibri"/>
                <w:sz w:val="24"/>
                <w:szCs w:val="24"/>
              </w:rPr>
              <w:t xml:space="preserve"> April, it is highly recommended that the works promoter contacts the HA before submitting the extension request to discuss if the HA can accommodate the extension.  If the HA agree to the extension the works promoter is to create WRN in SM using the exact same </w:t>
            </w:r>
            <w:proofErr w:type="spellStart"/>
            <w:r>
              <w:rPr>
                <w:rFonts w:eastAsia="Calibri"/>
                <w:sz w:val="24"/>
                <w:szCs w:val="24"/>
              </w:rPr>
              <w:t>EToN</w:t>
            </w:r>
            <w:proofErr w:type="spellEnd"/>
            <w:r>
              <w:rPr>
                <w:rFonts w:eastAsia="Calibri"/>
                <w:sz w:val="24"/>
                <w:szCs w:val="24"/>
              </w:rPr>
              <w:t xml:space="preserve"> reference with the revised duration</w:t>
            </w:r>
            <w:r w:rsidR="00C77189">
              <w:rPr>
                <w:rFonts w:eastAsia="Calibri"/>
                <w:sz w:val="24"/>
                <w:szCs w:val="24"/>
              </w:rPr>
              <w:t xml:space="preserve">.  </w:t>
            </w:r>
          </w:p>
          <w:p w14:paraId="596F8AD4" w14:textId="77777777" w:rsidR="00AC2918" w:rsidRDefault="00AC2918">
            <w:pPr>
              <w:widowControl w:val="0"/>
              <w:rPr>
                <w:rFonts w:eastAsia="Calibri"/>
                <w:b/>
                <w:i/>
                <w:sz w:val="24"/>
                <w:szCs w:val="24"/>
              </w:rPr>
            </w:pPr>
          </w:p>
          <w:p w14:paraId="571097C4" w14:textId="73BDF511" w:rsidR="00C26CE4" w:rsidRPr="00D423B2" w:rsidRDefault="0055581A">
            <w:pPr>
              <w:widowControl w:val="0"/>
              <w:rPr>
                <w:rFonts w:eastAsia="Calibri"/>
                <w:sz w:val="24"/>
                <w:szCs w:val="24"/>
              </w:rPr>
            </w:pPr>
            <w:r w:rsidRPr="00D423B2">
              <w:rPr>
                <w:rFonts w:eastAsia="Calibri"/>
                <w:b/>
                <w:i/>
                <w:sz w:val="24"/>
                <w:szCs w:val="24"/>
              </w:rPr>
              <w:t>Works completed pre transition, registration still to be submitted</w:t>
            </w:r>
          </w:p>
          <w:p w14:paraId="329B0C7A" w14:textId="72BDF9EE" w:rsidR="00C26CE4" w:rsidRDefault="0055581A" w:rsidP="00002A74">
            <w:pPr>
              <w:widowControl w:val="0"/>
              <w:jc w:val="both"/>
              <w:rPr>
                <w:rFonts w:eastAsia="Calibri"/>
                <w:sz w:val="24"/>
                <w:szCs w:val="24"/>
              </w:rPr>
            </w:pPr>
            <w:r w:rsidRPr="00D423B2">
              <w:rPr>
                <w:rFonts w:eastAsia="Calibri"/>
                <w:sz w:val="24"/>
                <w:szCs w:val="24"/>
              </w:rPr>
              <w:t xml:space="preserve">Works stop issued in </w:t>
            </w:r>
            <w:proofErr w:type="spellStart"/>
            <w:r w:rsidRPr="00D423B2">
              <w:rPr>
                <w:rFonts w:eastAsia="Calibri"/>
                <w:sz w:val="24"/>
                <w:szCs w:val="24"/>
              </w:rPr>
              <w:t>EToN</w:t>
            </w:r>
            <w:proofErr w:type="spellEnd"/>
            <w:r w:rsidRPr="00D423B2">
              <w:rPr>
                <w:rFonts w:eastAsia="Calibri"/>
                <w:sz w:val="24"/>
                <w:szCs w:val="24"/>
              </w:rPr>
              <w:t xml:space="preserve"> 27th March 2020, transition into Street Manager 31st March 2020. Registration must be issued by no later than 14th April 2020. </w:t>
            </w:r>
            <w:r w:rsidR="00D8639B">
              <w:rPr>
                <w:rFonts w:eastAsia="Calibri"/>
                <w:sz w:val="24"/>
                <w:szCs w:val="24"/>
              </w:rPr>
              <w:t>(</w:t>
            </w:r>
            <w:r w:rsidRPr="00D423B2">
              <w:rPr>
                <w:rFonts w:eastAsia="Calibri"/>
                <w:sz w:val="24"/>
                <w:szCs w:val="24"/>
              </w:rPr>
              <w:t>Easter 2020 falls on 12th April</w:t>
            </w:r>
            <w:r w:rsidR="00D8639B">
              <w:rPr>
                <w:rFonts w:eastAsia="Calibri"/>
                <w:sz w:val="24"/>
                <w:szCs w:val="24"/>
              </w:rPr>
              <w:t>)</w:t>
            </w:r>
            <w:r w:rsidRPr="00D423B2">
              <w:rPr>
                <w:rFonts w:eastAsia="Calibri"/>
                <w:sz w:val="24"/>
                <w:szCs w:val="24"/>
              </w:rPr>
              <w:t>.</w:t>
            </w:r>
          </w:p>
          <w:p w14:paraId="785E9434" w14:textId="77777777" w:rsidR="009465D2" w:rsidRDefault="009465D2">
            <w:pPr>
              <w:widowControl w:val="0"/>
              <w:rPr>
                <w:rFonts w:eastAsia="Calibri"/>
                <w:sz w:val="24"/>
                <w:szCs w:val="24"/>
              </w:rPr>
            </w:pPr>
          </w:p>
          <w:p w14:paraId="5F688BDF" w14:textId="77777777" w:rsidR="009465D2" w:rsidRPr="00002A74" w:rsidRDefault="009465D2">
            <w:pPr>
              <w:widowControl w:val="0"/>
              <w:rPr>
                <w:rFonts w:eastAsia="Calibri"/>
                <w:b/>
                <w:i/>
                <w:sz w:val="24"/>
                <w:szCs w:val="24"/>
              </w:rPr>
            </w:pPr>
            <w:r w:rsidRPr="00002A74">
              <w:rPr>
                <w:rFonts w:eastAsia="Calibri"/>
                <w:b/>
                <w:i/>
                <w:sz w:val="24"/>
                <w:szCs w:val="24"/>
              </w:rPr>
              <w:t>Works completed post transition, registration still to be submitted</w:t>
            </w:r>
          </w:p>
          <w:p w14:paraId="745B50F6" w14:textId="77F4EB1B" w:rsidR="00E83E29" w:rsidRPr="00D423B2" w:rsidRDefault="009465D2" w:rsidP="00002A74">
            <w:pPr>
              <w:widowControl w:val="0"/>
              <w:jc w:val="both"/>
              <w:rPr>
                <w:rFonts w:eastAsia="Calibri"/>
                <w:sz w:val="24"/>
                <w:szCs w:val="24"/>
              </w:rPr>
            </w:pPr>
            <w:r>
              <w:rPr>
                <w:rFonts w:eastAsia="Calibri"/>
                <w:sz w:val="24"/>
                <w:szCs w:val="24"/>
              </w:rPr>
              <w:t xml:space="preserve">Works stop issued in </w:t>
            </w:r>
            <w:proofErr w:type="spellStart"/>
            <w:r>
              <w:rPr>
                <w:rFonts w:eastAsia="Calibri"/>
                <w:sz w:val="24"/>
                <w:szCs w:val="24"/>
              </w:rPr>
              <w:t>EToN</w:t>
            </w:r>
            <w:proofErr w:type="spellEnd"/>
            <w:r>
              <w:rPr>
                <w:rFonts w:eastAsia="Calibri"/>
                <w:sz w:val="24"/>
                <w:szCs w:val="24"/>
              </w:rPr>
              <w:t xml:space="preserve"> 24</w:t>
            </w:r>
            <w:r w:rsidRPr="0008639F">
              <w:rPr>
                <w:rFonts w:eastAsia="Calibri"/>
                <w:sz w:val="24"/>
                <w:szCs w:val="24"/>
                <w:vertAlign w:val="superscript"/>
              </w:rPr>
              <w:t>TH</w:t>
            </w:r>
            <w:r>
              <w:rPr>
                <w:rFonts w:eastAsia="Calibri"/>
                <w:sz w:val="24"/>
                <w:szCs w:val="24"/>
              </w:rPr>
              <w:t xml:space="preserve"> April 2020, registration to be submitted no later than 8</w:t>
            </w:r>
            <w:r w:rsidRPr="0008639F">
              <w:rPr>
                <w:rFonts w:eastAsia="Calibri"/>
                <w:sz w:val="24"/>
                <w:szCs w:val="24"/>
                <w:vertAlign w:val="superscript"/>
              </w:rPr>
              <w:t>th</w:t>
            </w:r>
            <w:r>
              <w:rPr>
                <w:rFonts w:eastAsia="Calibri"/>
                <w:sz w:val="24"/>
                <w:szCs w:val="24"/>
              </w:rPr>
              <w:t xml:space="preserve"> May and reinstatement </w:t>
            </w:r>
            <w:r w:rsidR="00CF3CB2">
              <w:rPr>
                <w:rFonts w:eastAsia="Calibri"/>
                <w:sz w:val="24"/>
                <w:szCs w:val="24"/>
              </w:rPr>
              <w:t xml:space="preserve">details </w:t>
            </w:r>
            <w:r>
              <w:rPr>
                <w:rFonts w:eastAsia="Calibri"/>
                <w:sz w:val="24"/>
                <w:szCs w:val="24"/>
              </w:rPr>
              <w:t>not available until after 30</w:t>
            </w:r>
            <w:r w:rsidRPr="0008639F">
              <w:rPr>
                <w:rFonts w:eastAsia="Calibri"/>
                <w:sz w:val="24"/>
                <w:szCs w:val="24"/>
                <w:vertAlign w:val="superscript"/>
              </w:rPr>
              <w:t>th</w:t>
            </w:r>
            <w:r>
              <w:rPr>
                <w:rFonts w:eastAsia="Calibri"/>
                <w:sz w:val="24"/>
                <w:szCs w:val="24"/>
              </w:rPr>
              <w:t xml:space="preserve"> April 2020.  </w:t>
            </w:r>
            <w:r w:rsidR="006E2B39">
              <w:rPr>
                <w:rFonts w:eastAsia="Calibri"/>
                <w:sz w:val="24"/>
                <w:szCs w:val="24"/>
              </w:rPr>
              <w:t xml:space="preserve">Works </w:t>
            </w:r>
            <w:r>
              <w:rPr>
                <w:rFonts w:eastAsia="Calibri"/>
                <w:sz w:val="24"/>
                <w:szCs w:val="24"/>
              </w:rPr>
              <w:t xml:space="preserve">Promoter to create WRN </w:t>
            </w:r>
            <w:r w:rsidR="00CF3CB2">
              <w:rPr>
                <w:rFonts w:eastAsia="Calibri"/>
                <w:sz w:val="24"/>
                <w:szCs w:val="24"/>
              </w:rPr>
              <w:t xml:space="preserve">in SM </w:t>
            </w:r>
            <w:r>
              <w:rPr>
                <w:rFonts w:eastAsia="Calibri"/>
                <w:sz w:val="24"/>
                <w:szCs w:val="24"/>
              </w:rPr>
              <w:t xml:space="preserve">using exact same </w:t>
            </w:r>
            <w:proofErr w:type="spellStart"/>
            <w:r>
              <w:rPr>
                <w:rFonts w:eastAsia="Calibri"/>
                <w:sz w:val="24"/>
                <w:szCs w:val="24"/>
              </w:rPr>
              <w:t>EToN</w:t>
            </w:r>
            <w:proofErr w:type="spellEnd"/>
            <w:r>
              <w:rPr>
                <w:rFonts w:eastAsia="Calibri"/>
                <w:sz w:val="24"/>
                <w:szCs w:val="24"/>
              </w:rPr>
              <w:t xml:space="preserve"> reference and create permit to complete works and </w:t>
            </w:r>
            <w:r w:rsidR="00CF3CB2">
              <w:rPr>
                <w:rFonts w:eastAsia="Calibri"/>
                <w:sz w:val="24"/>
                <w:szCs w:val="24"/>
              </w:rPr>
              <w:t>register reinstatement.</w:t>
            </w:r>
          </w:p>
          <w:p w14:paraId="013A68BC" w14:textId="77777777" w:rsidR="00C26CE4" w:rsidRPr="00D423B2" w:rsidRDefault="00C26CE4">
            <w:pPr>
              <w:widowControl w:val="0"/>
              <w:rPr>
                <w:rFonts w:eastAsia="Calibri"/>
                <w:b/>
                <w:i/>
                <w:sz w:val="24"/>
                <w:szCs w:val="24"/>
              </w:rPr>
            </w:pPr>
          </w:p>
          <w:p w14:paraId="38D0A18E" w14:textId="77777777" w:rsidR="00C26CE4" w:rsidRPr="00002A74" w:rsidRDefault="0055581A">
            <w:pPr>
              <w:widowControl w:val="0"/>
              <w:rPr>
                <w:rFonts w:eastAsia="Calibri"/>
                <w:i/>
                <w:sz w:val="24"/>
                <w:szCs w:val="24"/>
              </w:rPr>
            </w:pPr>
            <w:r w:rsidRPr="00002A74">
              <w:rPr>
                <w:rFonts w:eastAsia="Calibri"/>
                <w:b/>
                <w:i/>
                <w:sz w:val="24"/>
                <w:szCs w:val="24"/>
              </w:rPr>
              <w:t>Permanent phase to be completed after 30th April 2020</w:t>
            </w:r>
          </w:p>
          <w:p w14:paraId="36D29356" w14:textId="178D3195" w:rsidR="00C26CE4" w:rsidRPr="00D423B2" w:rsidRDefault="0055581A" w:rsidP="00002A74">
            <w:pPr>
              <w:widowControl w:val="0"/>
              <w:jc w:val="both"/>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to interim pre 30th April 2020. Permanent planned to be completed after 1st May 2020 </w:t>
            </w:r>
            <w:r w:rsidR="006E2B39">
              <w:rPr>
                <w:rFonts w:eastAsia="Calibri"/>
                <w:sz w:val="24"/>
                <w:szCs w:val="24"/>
              </w:rPr>
              <w:t>–</w:t>
            </w:r>
            <w:r w:rsidRPr="00D423B2">
              <w:rPr>
                <w:rFonts w:eastAsia="Calibri"/>
                <w:sz w:val="24"/>
                <w:szCs w:val="24"/>
              </w:rPr>
              <w:t xml:space="preserve"> </w:t>
            </w:r>
            <w:r w:rsidR="006E2B39">
              <w:rPr>
                <w:rFonts w:eastAsia="Calibri"/>
                <w:sz w:val="24"/>
                <w:szCs w:val="24"/>
              </w:rPr>
              <w:t xml:space="preserve">Works </w:t>
            </w:r>
            <w:r w:rsidRPr="00D423B2">
              <w:rPr>
                <w:rFonts w:eastAsia="Calibri"/>
                <w:sz w:val="24"/>
                <w:szCs w:val="24"/>
              </w:rPr>
              <w:t xml:space="preserve">Promoter to create WRN using exact same </w:t>
            </w:r>
            <w:proofErr w:type="spellStart"/>
            <w:r w:rsidRPr="00D423B2">
              <w:rPr>
                <w:rFonts w:eastAsia="Calibri"/>
                <w:sz w:val="24"/>
                <w:szCs w:val="24"/>
              </w:rPr>
              <w:t>EToN</w:t>
            </w:r>
            <w:proofErr w:type="spellEnd"/>
            <w:r w:rsidRPr="00D423B2">
              <w:rPr>
                <w:rFonts w:eastAsia="Calibri"/>
                <w:sz w:val="24"/>
                <w:szCs w:val="24"/>
              </w:rPr>
              <w:t xml:space="preserve"> reference and create permit to complete works and register permanent reinstatement.</w:t>
            </w:r>
          </w:p>
          <w:p w14:paraId="476B2BE0" w14:textId="77777777" w:rsidR="00C26CE4" w:rsidRPr="00D423B2" w:rsidRDefault="00C26CE4">
            <w:pPr>
              <w:widowControl w:val="0"/>
              <w:rPr>
                <w:rFonts w:eastAsia="Calibri"/>
                <w:b/>
                <w:i/>
                <w:sz w:val="24"/>
                <w:szCs w:val="24"/>
              </w:rPr>
            </w:pPr>
          </w:p>
          <w:p w14:paraId="757EFDD9" w14:textId="77777777" w:rsidR="00C26CE4" w:rsidRPr="00002A74" w:rsidRDefault="0055581A">
            <w:pPr>
              <w:widowControl w:val="0"/>
              <w:rPr>
                <w:rFonts w:eastAsia="Calibri"/>
                <w:i/>
                <w:sz w:val="24"/>
                <w:szCs w:val="24"/>
              </w:rPr>
            </w:pPr>
            <w:r w:rsidRPr="00002A74">
              <w:rPr>
                <w:rFonts w:eastAsia="Calibri"/>
                <w:b/>
                <w:i/>
                <w:sz w:val="24"/>
                <w:szCs w:val="24"/>
              </w:rPr>
              <w:t>Ongoing defect</w:t>
            </w:r>
          </w:p>
          <w:p w14:paraId="23DD66FE" w14:textId="603F78E8" w:rsidR="00C26CE4" w:rsidRDefault="0055581A" w:rsidP="00002A74">
            <w:pPr>
              <w:widowControl w:val="0"/>
              <w:jc w:val="both"/>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and permanent reinstatement registered. Failed reinstatement defect agreed, D1 already taken place pre transition date, remedial works expected after 1st May 2020. Promoter to create WRN in SM using exact </w:t>
            </w:r>
            <w:r w:rsidRPr="00D423B2">
              <w:rPr>
                <w:rFonts w:eastAsia="Calibri"/>
                <w:sz w:val="24"/>
                <w:szCs w:val="24"/>
              </w:rPr>
              <w:lastRenderedPageBreak/>
              <w:t xml:space="preserve">same </w:t>
            </w:r>
            <w:proofErr w:type="spellStart"/>
            <w:r w:rsidRPr="00D423B2">
              <w:rPr>
                <w:rFonts w:eastAsia="Calibri"/>
                <w:sz w:val="24"/>
                <w:szCs w:val="24"/>
              </w:rPr>
              <w:t>EToN</w:t>
            </w:r>
            <w:proofErr w:type="spellEnd"/>
            <w:r w:rsidRPr="00D423B2">
              <w:rPr>
                <w:rFonts w:eastAsia="Calibri"/>
                <w:sz w:val="24"/>
                <w:szCs w:val="24"/>
              </w:rPr>
              <w:t xml:space="preserve"> reference and create permit to do remedial works and register reinstatement.</w:t>
            </w:r>
          </w:p>
          <w:p w14:paraId="7E0E43FB" w14:textId="77777777" w:rsidR="0055581A" w:rsidRPr="00D423B2" w:rsidRDefault="0055581A">
            <w:pPr>
              <w:widowControl w:val="0"/>
              <w:rPr>
                <w:rFonts w:eastAsia="Calibri"/>
                <w:sz w:val="24"/>
                <w:szCs w:val="24"/>
              </w:rPr>
            </w:pPr>
          </w:p>
          <w:p w14:paraId="7FC4ED2B" w14:textId="5B63AF5C" w:rsidR="00C26CE4" w:rsidRPr="00D423B2" w:rsidRDefault="0055581A" w:rsidP="00002A74">
            <w:pPr>
              <w:widowControl w:val="0"/>
              <w:jc w:val="both"/>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and permanent reinstatement registered. Failed rein defect agreed, D1 &amp; D2 alongside remedial works from promoter already taken place pre transition date, D3 expected to take place after 1st May 2020. HA to create historic works in SM using exact same </w:t>
            </w:r>
            <w:proofErr w:type="spellStart"/>
            <w:r w:rsidRPr="00D423B2">
              <w:rPr>
                <w:rFonts w:eastAsia="Calibri"/>
                <w:sz w:val="24"/>
                <w:szCs w:val="24"/>
              </w:rPr>
              <w:t>EToN</w:t>
            </w:r>
            <w:proofErr w:type="spellEnd"/>
            <w:r w:rsidRPr="00D423B2">
              <w:rPr>
                <w:rFonts w:eastAsia="Calibri"/>
                <w:sz w:val="24"/>
                <w:szCs w:val="24"/>
              </w:rPr>
              <w:t xml:space="preserve"> reference and issue D3 follow up inspection on this works record.</w:t>
            </w:r>
          </w:p>
          <w:p w14:paraId="40CB9517" w14:textId="77777777" w:rsidR="00C26CE4" w:rsidRPr="00D423B2" w:rsidRDefault="00C26CE4">
            <w:pPr>
              <w:widowControl w:val="0"/>
              <w:rPr>
                <w:rFonts w:eastAsia="Calibri"/>
                <w:b/>
                <w:i/>
                <w:sz w:val="24"/>
                <w:szCs w:val="24"/>
              </w:rPr>
            </w:pPr>
          </w:p>
          <w:p w14:paraId="5D23609B" w14:textId="77777777" w:rsidR="00C26CE4" w:rsidRPr="00002A74" w:rsidRDefault="0055581A">
            <w:pPr>
              <w:widowControl w:val="0"/>
              <w:rPr>
                <w:rFonts w:eastAsia="Calibri"/>
                <w:b/>
                <w:i/>
                <w:sz w:val="24"/>
                <w:szCs w:val="24"/>
              </w:rPr>
            </w:pPr>
            <w:r w:rsidRPr="00002A74">
              <w:rPr>
                <w:rFonts w:eastAsia="Calibri"/>
                <w:b/>
                <w:i/>
                <w:sz w:val="24"/>
                <w:szCs w:val="24"/>
              </w:rPr>
              <w:t>Section 81 process not complete</w:t>
            </w:r>
          </w:p>
          <w:p w14:paraId="313DFE90" w14:textId="58725796" w:rsidR="00C26CE4" w:rsidRPr="0055581A" w:rsidRDefault="0055581A" w:rsidP="00A7137D">
            <w:pPr>
              <w:widowControl w:val="0"/>
              <w:jc w:val="both"/>
              <w:rPr>
                <w:rFonts w:eastAsia="Calibri"/>
                <w:sz w:val="24"/>
                <w:szCs w:val="24"/>
              </w:rPr>
            </w:pPr>
            <w:r w:rsidRPr="00D423B2">
              <w:rPr>
                <w:rFonts w:eastAsia="Calibri"/>
                <w:sz w:val="24"/>
                <w:szCs w:val="24"/>
              </w:rPr>
              <w:t xml:space="preserve">Defective apparatus served in </w:t>
            </w:r>
            <w:proofErr w:type="spellStart"/>
            <w:r w:rsidRPr="00D423B2">
              <w:rPr>
                <w:rFonts w:eastAsia="Calibri"/>
                <w:sz w:val="24"/>
                <w:szCs w:val="24"/>
              </w:rPr>
              <w:t>EToN</w:t>
            </w:r>
            <w:proofErr w:type="spellEnd"/>
            <w:r w:rsidRPr="00D423B2">
              <w:rPr>
                <w:rFonts w:eastAsia="Calibri"/>
                <w:sz w:val="24"/>
                <w:szCs w:val="24"/>
              </w:rPr>
              <w:t xml:space="preserve"> and accepted in </w:t>
            </w:r>
            <w:proofErr w:type="spellStart"/>
            <w:r w:rsidRPr="00D423B2">
              <w:rPr>
                <w:rFonts w:eastAsia="Calibri"/>
                <w:sz w:val="24"/>
                <w:szCs w:val="24"/>
              </w:rPr>
              <w:t>EToN</w:t>
            </w:r>
            <w:proofErr w:type="spellEnd"/>
            <w:r w:rsidRPr="00D423B2">
              <w:rPr>
                <w:rFonts w:eastAsia="Calibri"/>
                <w:sz w:val="24"/>
                <w:szCs w:val="24"/>
              </w:rPr>
              <w:t xml:space="preserve"> (not urgent), works to rectify not completed before 30th April 2020. HA reinspect to assess the severity after 1st May 2020, HA to create new S81 record in SM, cross referenced to original </w:t>
            </w:r>
            <w:proofErr w:type="spellStart"/>
            <w:r w:rsidRPr="00D423B2">
              <w:rPr>
                <w:rFonts w:eastAsia="Calibri"/>
                <w:sz w:val="24"/>
                <w:szCs w:val="24"/>
              </w:rPr>
              <w:t>EToN</w:t>
            </w:r>
            <w:proofErr w:type="spellEnd"/>
            <w:r w:rsidRPr="00D423B2">
              <w:rPr>
                <w:rFonts w:eastAsia="Calibri"/>
                <w:sz w:val="24"/>
                <w:szCs w:val="24"/>
              </w:rPr>
              <w:t xml:space="preserve"> reference and add a new inspection</w:t>
            </w:r>
            <w:r>
              <w:rPr>
                <w:rFonts w:eastAsia="Calibri"/>
                <w:sz w:val="24"/>
                <w:szCs w:val="24"/>
              </w:rPr>
              <w:t>.</w:t>
            </w:r>
          </w:p>
          <w:p w14:paraId="79F5740F" w14:textId="77777777" w:rsidR="0055581A" w:rsidRPr="00D423B2" w:rsidRDefault="0055581A">
            <w:pPr>
              <w:widowControl w:val="0"/>
              <w:rPr>
                <w:rFonts w:eastAsia="Calibri"/>
                <w:sz w:val="24"/>
                <w:szCs w:val="24"/>
              </w:rPr>
            </w:pPr>
          </w:p>
          <w:p w14:paraId="325BB580" w14:textId="460F0EA6" w:rsidR="00C26CE4" w:rsidRPr="00D423B2" w:rsidRDefault="0055581A" w:rsidP="00A7137D">
            <w:pPr>
              <w:widowControl w:val="0"/>
              <w:jc w:val="both"/>
              <w:rPr>
                <w:rFonts w:eastAsia="Calibri"/>
                <w:sz w:val="24"/>
                <w:szCs w:val="24"/>
              </w:rPr>
            </w:pPr>
            <w:r w:rsidRPr="00D423B2">
              <w:rPr>
                <w:rFonts w:eastAsia="Calibri"/>
                <w:sz w:val="24"/>
                <w:szCs w:val="24"/>
              </w:rPr>
              <w:t xml:space="preserve">Defective apparatus served in </w:t>
            </w:r>
            <w:proofErr w:type="spellStart"/>
            <w:r w:rsidRPr="00D423B2">
              <w:rPr>
                <w:rFonts w:eastAsia="Calibri"/>
                <w:sz w:val="24"/>
                <w:szCs w:val="24"/>
              </w:rPr>
              <w:t>EToN</w:t>
            </w:r>
            <w:proofErr w:type="spellEnd"/>
            <w:r w:rsidRPr="00D423B2">
              <w:rPr>
                <w:rFonts w:eastAsia="Calibri"/>
                <w:sz w:val="24"/>
                <w:szCs w:val="24"/>
              </w:rPr>
              <w:t xml:space="preserve"> and no response regarding ownership from </w:t>
            </w:r>
            <w:r w:rsidR="00A7137D">
              <w:rPr>
                <w:rFonts w:eastAsia="Calibri"/>
                <w:sz w:val="24"/>
                <w:szCs w:val="24"/>
              </w:rPr>
              <w:t>Works Promoter</w:t>
            </w:r>
            <w:r w:rsidRPr="00D423B2">
              <w:rPr>
                <w:rFonts w:eastAsia="Calibri"/>
                <w:sz w:val="24"/>
                <w:szCs w:val="24"/>
              </w:rPr>
              <w:t xml:space="preserve">. </w:t>
            </w:r>
            <w:r w:rsidR="00A7137D">
              <w:rPr>
                <w:rFonts w:eastAsia="Calibri"/>
                <w:sz w:val="24"/>
                <w:szCs w:val="24"/>
              </w:rPr>
              <w:t xml:space="preserve"> </w:t>
            </w:r>
            <w:r w:rsidRPr="00D423B2">
              <w:rPr>
                <w:rFonts w:eastAsia="Calibri"/>
                <w:sz w:val="24"/>
                <w:szCs w:val="24"/>
              </w:rPr>
              <w:t>HA re</w:t>
            </w:r>
            <w:r w:rsidR="00A7137D">
              <w:rPr>
                <w:rFonts w:eastAsia="Calibri"/>
                <w:sz w:val="24"/>
                <w:szCs w:val="24"/>
              </w:rPr>
              <w:t>-</w:t>
            </w:r>
            <w:r w:rsidRPr="00D423B2">
              <w:rPr>
                <w:rFonts w:eastAsia="Calibri"/>
                <w:sz w:val="24"/>
                <w:szCs w:val="24"/>
              </w:rPr>
              <w:t xml:space="preserve">inspect to assess the severity after 1st May 2020, HA to create new S81 record in SM, cross referenced to original </w:t>
            </w:r>
            <w:proofErr w:type="spellStart"/>
            <w:r w:rsidRPr="00D423B2">
              <w:rPr>
                <w:rFonts w:eastAsia="Calibri"/>
                <w:sz w:val="24"/>
                <w:szCs w:val="24"/>
              </w:rPr>
              <w:t>EToN</w:t>
            </w:r>
            <w:proofErr w:type="spellEnd"/>
            <w:r w:rsidRPr="00D423B2">
              <w:rPr>
                <w:rFonts w:eastAsia="Calibri"/>
                <w:sz w:val="24"/>
                <w:szCs w:val="24"/>
              </w:rPr>
              <w:t xml:space="preserve"> reference and add a new inspection</w:t>
            </w:r>
            <w:r>
              <w:rPr>
                <w:rFonts w:eastAsia="Calibri"/>
                <w:sz w:val="24"/>
                <w:szCs w:val="24"/>
              </w:rPr>
              <w:t>.</w:t>
            </w:r>
          </w:p>
          <w:p w14:paraId="1CD8778C" w14:textId="77777777" w:rsidR="00AC2918" w:rsidRDefault="00AC2918">
            <w:pPr>
              <w:widowControl w:val="0"/>
              <w:rPr>
                <w:rFonts w:eastAsia="Calibri"/>
                <w:b/>
                <w:i/>
                <w:sz w:val="24"/>
                <w:szCs w:val="24"/>
              </w:rPr>
            </w:pPr>
          </w:p>
          <w:p w14:paraId="00E23C88" w14:textId="4CE5897E" w:rsidR="00C26CE4" w:rsidRPr="00D423B2" w:rsidRDefault="0055581A">
            <w:pPr>
              <w:widowControl w:val="0"/>
              <w:rPr>
                <w:rFonts w:eastAsia="Calibri"/>
                <w:sz w:val="24"/>
                <w:szCs w:val="24"/>
              </w:rPr>
            </w:pPr>
            <w:r w:rsidRPr="00D423B2">
              <w:rPr>
                <w:rFonts w:eastAsia="Calibri"/>
                <w:b/>
                <w:i/>
                <w:sz w:val="24"/>
                <w:szCs w:val="24"/>
              </w:rPr>
              <w:t>Third party report of defect on historic works</w:t>
            </w:r>
          </w:p>
          <w:p w14:paraId="0238DC05" w14:textId="011BCAE9" w:rsidR="00C26CE4" w:rsidRPr="00D423B2" w:rsidRDefault="0055581A" w:rsidP="00CA6904">
            <w:pPr>
              <w:widowControl w:val="0"/>
              <w:jc w:val="both"/>
              <w:rPr>
                <w:rFonts w:eastAsia="Calibri"/>
                <w:sz w:val="24"/>
                <w:szCs w:val="24"/>
              </w:rPr>
            </w:pPr>
            <w:r w:rsidRPr="00D423B2">
              <w:rPr>
                <w:rFonts w:eastAsia="Calibri"/>
                <w:sz w:val="24"/>
                <w:szCs w:val="24"/>
              </w:rPr>
              <w:t xml:space="preserve">Customer reports a dangerous issue with a reinstatement. HA Inspector attends and identifies the issue related to a works previously completed in </w:t>
            </w:r>
            <w:proofErr w:type="spellStart"/>
            <w:r w:rsidRPr="00D423B2">
              <w:rPr>
                <w:rFonts w:eastAsia="Calibri"/>
                <w:sz w:val="24"/>
                <w:szCs w:val="24"/>
              </w:rPr>
              <w:t>EToN</w:t>
            </w:r>
            <w:proofErr w:type="spellEnd"/>
            <w:r w:rsidRPr="00D423B2">
              <w:rPr>
                <w:rFonts w:eastAsia="Calibri"/>
                <w:sz w:val="24"/>
                <w:szCs w:val="24"/>
              </w:rPr>
              <w:t xml:space="preserve">. HA to create a historic works record </w:t>
            </w:r>
            <w:r w:rsidR="009465D2">
              <w:rPr>
                <w:rFonts w:eastAsia="Calibri"/>
                <w:sz w:val="24"/>
                <w:szCs w:val="24"/>
              </w:rPr>
              <w:t>using exact same</w:t>
            </w:r>
            <w:r w:rsidRPr="00D423B2">
              <w:rPr>
                <w:rFonts w:eastAsia="Calibri"/>
                <w:sz w:val="24"/>
                <w:szCs w:val="24"/>
              </w:rPr>
              <w:t xml:space="preserve"> </w:t>
            </w:r>
            <w:proofErr w:type="spellStart"/>
            <w:r w:rsidRPr="00D423B2">
              <w:rPr>
                <w:rFonts w:eastAsia="Calibri"/>
                <w:sz w:val="24"/>
                <w:szCs w:val="24"/>
              </w:rPr>
              <w:t>EToN</w:t>
            </w:r>
            <w:proofErr w:type="spellEnd"/>
            <w:r w:rsidRPr="00D423B2">
              <w:rPr>
                <w:rFonts w:eastAsia="Calibri"/>
                <w:sz w:val="24"/>
                <w:szCs w:val="24"/>
              </w:rPr>
              <w:t xml:space="preserve"> reference in SM and issue inspection on this works record to the works promoter.</w:t>
            </w:r>
          </w:p>
        </w:tc>
      </w:tr>
      <w:tr w:rsidR="00C26CE4" w:rsidRPr="00E56BEA" w14:paraId="22B37184" w14:textId="77777777">
        <w:trPr>
          <w:trHeight w:val="1240"/>
        </w:trPr>
        <w:tc>
          <w:tcPr>
            <w:tcW w:w="9000" w:type="dxa"/>
            <w:vMerge/>
            <w:tcBorders>
              <w:top w:val="nil"/>
              <w:left w:val="nil"/>
              <w:bottom w:val="nil"/>
              <w:right w:val="nil"/>
            </w:tcBorders>
            <w:tcMar>
              <w:top w:w="0" w:type="dxa"/>
              <w:left w:w="40" w:type="dxa"/>
              <w:bottom w:w="0" w:type="dxa"/>
              <w:right w:w="40" w:type="dxa"/>
            </w:tcMar>
            <w:vAlign w:val="bottom"/>
          </w:tcPr>
          <w:p w14:paraId="48B3543D" w14:textId="77777777" w:rsidR="00C26CE4" w:rsidRPr="00D423B2" w:rsidRDefault="00C26CE4">
            <w:pPr>
              <w:widowControl w:val="0"/>
              <w:spacing w:line="240" w:lineRule="auto"/>
              <w:rPr>
                <w:rFonts w:eastAsia="Calibri"/>
                <w:sz w:val="24"/>
                <w:szCs w:val="24"/>
              </w:rPr>
            </w:pPr>
          </w:p>
        </w:tc>
      </w:tr>
      <w:tr w:rsidR="00C26CE4" w:rsidRPr="00E56BEA" w14:paraId="553C9EE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5916A81F" w14:textId="77777777" w:rsidR="00C26CE4" w:rsidRPr="00D423B2" w:rsidRDefault="00C26CE4">
            <w:pPr>
              <w:widowControl w:val="0"/>
              <w:spacing w:line="240" w:lineRule="auto"/>
              <w:rPr>
                <w:rFonts w:eastAsia="Calibri"/>
                <w:sz w:val="24"/>
                <w:szCs w:val="24"/>
              </w:rPr>
            </w:pPr>
          </w:p>
        </w:tc>
      </w:tr>
      <w:tr w:rsidR="00C26CE4" w:rsidRPr="00E56BEA" w14:paraId="3BF65B85"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1A9D8FF" w14:textId="77777777" w:rsidR="00C26CE4" w:rsidRPr="00D423B2" w:rsidRDefault="00C26CE4">
            <w:pPr>
              <w:widowControl w:val="0"/>
              <w:spacing w:line="240" w:lineRule="auto"/>
              <w:rPr>
                <w:rFonts w:eastAsia="Calibri"/>
                <w:sz w:val="24"/>
                <w:szCs w:val="24"/>
              </w:rPr>
            </w:pPr>
          </w:p>
        </w:tc>
      </w:tr>
      <w:tr w:rsidR="00C26CE4" w:rsidRPr="00E56BEA" w14:paraId="2D259844" w14:textId="77777777">
        <w:trPr>
          <w:trHeight w:val="680"/>
        </w:trPr>
        <w:tc>
          <w:tcPr>
            <w:tcW w:w="9000" w:type="dxa"/>
            <w:vMerge/>
            <w:tcBorders>
              <w:top w:val="nil"/>
              <w:left w:val="nil"/>
              <w:bottom w:val="nil"/>
              <w:right w:val="nil"/>
            </w:tcBorders>
            <w:tcMar>
              <w:top w:w="0" w:type="dxa"/>
              <w:left w:w="40" w:type="dxa"/>
              <w:bottom w:w="0" w:type="dxa"/>
              <w:right w:w="40" w:type="dxa"/>
            </w:tcMar>
          </w:tcPr>
          <w:p w14:paraId="7521CF96" w14:textId="77777777" w:rsidR="00C26CE4" w:rsidRPr="00D423B2" w:rsidRDefault="00C26CE4">
            <w:pPr>
              <w:widowControl w:val="0"/>
              <w:spacing w:line="240" w:lineRule="auto"/>
              <w:rPr>
                <w:rFonts w:eastAsia="Calibri"/>
                <w:sz w:val="24"/>
                <w:szCs w:val="24"/>
              </w:rPr>
            </w:pPr>
          </w:p>
        </w:tc>
      </w:tr>
      <w:tr w:rsidR="00C26CE4" w:rsidRPr="00E56BEA" w14:paraId="78CCEAC5"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64F3C67" w14:textId="77777777" w:rsidR="00C26CE4" w:rsidRPr="00D423B2" w:rsidRDefault="00C26CE4">
            <w:pPr>
              <w:widowControl w:val="0"/>
              <w:spacing w:line="240" w:lineRule="auto"/>
              <w:rPr>
                <w:rFonts w:eastAsia="Calibri"/>
                <w:sz w:val="24"/>
                <w:szCs w:val="24"/>
              </w:rPr>
            </w:pPr>
          </w:p>
        </w:tc>
      </w:tr>
      <w:tr w:rsidR="00C26CE4" w:rsidRPr="00E56BEA" w14:paraId="7FD56FC2"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68577FF9" w14:textId="77777777" w:rsidR="00C26CE4" w:rsidRPr="00D423B2" w:rsidRDefault="00C26CE4">
            <w:pPr>
              <w:widowControl w:val="0"/>
              <w:spacing w:line="240" w:lineRule="auto"/>
              <w:rPr>
                <w:rFonts w:eastAsia="Calibri"/>
                <w:sz w:val="24"/>
                <w:szCs w:val="24"/>
              </w:rPr>
            </w:pPr>
          </w:p>
        </w:tc>
      </w:tr>
      <w:tr w:rsidR="00C26CE4" w:rsidRPr="00E56BEA" w14:paraId="7C999F66"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3A2D72CB" w14:textId="77777777" w:rsidR="00C26CE4" w:rsidRPr="00D423B2" w:rsidRDefault="00C26CE4">
            <w:pPr>
              <w:widowControl w:val="0"/>
              <w:spacing w:line="240" w:lineRule="auto"/>
              <w:rPr>
                <w:rFonts w:eastAsia="Calibri"/>
                <w:sz w:val="24"/>
                <w:szCs w:val="24"/>
              </w:rPr>
            </w:pPr>
          </w:p>
        </w:tc>
      </w:tr>
      <w:tr w:rsidR="00C26CE4" w:rsidRPr="00E56BEA" w14:paraId="04A1CF6B"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2C84FB1A" w14:textId="77777777" w:rsidR="00C26CE4" w:rsidRPr="00D423B2" w:rsidRDefault="00C26CE4">
            <w:pPr>
              <w:widowControl w:val="0"/>
              <w:spacing w:line="240" w:lineRule="auto"/>
              <w:rPr>
                <w:rFonts w:eastAsia="Calibri"/>
                <w:sz w:val="24"/>
                <w:szCs w:val="24"/>
              </w:rPr>
            </w:pPr>
          </w:p>
        </w:tc>
      </w:tr>
      <w:tr w:rsidR="00C26CE4" w:rsidRPr="00E56BEA" w14:paraId="42091E3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4E9EED79" w14:textId="77777777" w:rsidR="00C26CE4" w:rsidRPr="00D423B2" w:rsidRDefault="00C26CE4">
            <w:pPr>
              <w:widowControl w:val="0"/>
              <w:spacing w:line="240" w:lineRule="auto"/>
              <w:rPr>
                <w:rFonts w:eastAsia="Calibri"/>
                <w:sz w:val="24"/>
                <w:szCs w:val="24"/>
              </w:rPr>
            </w:pPr>
          </w:p>
        </w:tc>
      </w:tr>
      <w:tr w:rsidR="00C26CE4" w:rsidRPr="00E56BEA" w14:paraId="2A2C9B45"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72D9D77C" w14:textId="77777777" w:rsidR="00C26CE4" w:rsidRPr="00D423B2" w:rsidRDefault="00C26CE4">
            <w:pPr>
              <w:widowControl w:val="0"/>
              <w:spacing w:line="240" w:lineRule="auto"/>
              <w:rPr>
                <w:rFonts w:eastAsia="Calibri"/>
                <w:sz w:val="24"/>
                <w:szCs w:val="24"/>
              </w:rPr>
            </w:pPr>
          </w:p>
        </w:tc>
      </w:tr>
      <w:tr w:rsidR="00C26CE4" w:rsidRPr="00E56BEA" w14:paraId="13C93D9D"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0C4D7D36" w14:textId="77777777" w:rsidR="00C26CE4" w:rsidRPr="00D423B2" w:rsidRDefault="00C26CE4">
            <w:pPr>
              <w:widowControl w:val="0"/>
              <w:spacing w:line="240" w:lineRule="auto"/>
              <w:rPr>
                <w:rFonts w:eastAsia="Calibri"/>
                <w:sz w:val="24"/>
                <w:szCs w:val="24"/>
              </w:rPr>
            </w:pPr>
          </w:p>
        </w:tc>
      </w:tr>
      <w:tr w:rsidR="00C26CE4" w:rsidRPr="00E56BEA" w14:paraId="751AB3D4"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2A4D5DF8" w14:textId="77777777" w:rsidR="00C26CE4" w:rsidRPr="00D423B2" w:rsidRDefault="00C26CE4">
            <w:pPr>
              <w:widowControl w:val="0"/>
              <w:spacing w:line="240" w:lineRule="auto"/>
              <w:rPr>
                <w:rFonts w:eastAsia="Calibri"/>
                <w:sz w:val="24"/>
                <w:szCs w:val="24"/>
              </w:rPr>
            </w:pPr>
          </w:p>
        </w:tc>
      </w:tr>
      <w:tr w:rsidR="00C26CE4" w:rsidRPr="00E56BEA" w14:paraId="5458563A"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C71C9D3" w14:textId="77777777" w:rsidR="00C26CE4" w:rsidRPr="00D423B2" w:rsidRDefault="00C26CE4">
            <w:pPr>
              <w:widowControl w:val="0"/>
              <w:spacing w:line="240" w:lineRule="auto"/>
              <w:rPr>
                <w:rFonts w:eastAsia="Calibri"/>
                <w:sz w:val="24"/>
                <w:szCs w:val="24"/>
              </w:rPr>
            </w:pPr>
          </w:p>
        </w:tc>
      </w:tr>
      <w:tr w:rsidR="00C26CE4" w:rsidRPr="00E56BEA" w14:paraId="42D65C19"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5BF0E036" w14:textId="77777777" w:rsidR="00C26CE4" w:rsidRPr="00D423B2" w:rsidRDefault="00C26CE4">
            <w:pPr>
              <w:widowControl w:val="0"/>
              <w:spacing w:line="240" w:lineRule="auto"/>
              <w:rPr>
                <w:rFonts w:eastAsia="Calibri"/>
                <w:sz w:val="24"/>
                <w:szCs w:val="24"/>
              </w:rPr>
            </w:pPr>
          </w:p>
        </w:tc>
      </w:tr>
      <w:tr w:rsidR="00C26CE4" w:rsidRPr="00E56BEA" w14:paraId="44979F36"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3497F4D0" w14:textId="77777777" w:rsidR="00C26CE4" w:rsidRPr="00D423B2" w:rsidRDefault="00C26CE4">
            <w:pPr>
              <w:widowControl w:val="0"/>
              <w:spacing w:line="240" w:lineRule="auto"/>
              <w:rPr>
                <w:rFonts w:eastAsia="Calibri"/>
                <w:sz w:val="24"/>
                <w:szCs w:val="24"/>
              </w:rPr>
            </w:pPr>
          </w:p>
        </w:tc>
      </w:tr>
      <w:tr w:rsidR="00C26CE4" w:rsidRPr="00E56BEA" w14:paraId="7A6A589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07C3B7AF" w14:textId="77777777" w:rsidR="00C26CE4" w:rsidRPr="00D423B2" w:rsidRDefault="00C26CE4">
            <w:pPr>
              <w:widowControl w:val="0"/>
              <w:spacing w:line="240" w:lineRule="auto"/>
              <w:rPr>
                <w:rFonts w:eastAsia="Calibri"/>
                <w:sz w:val="24"/>
                <w:szCs w:val="24"/>
              </w:rPr>
            </w:pPr>
          </w:p>
        </w:tc>
      </w:tr>
      <w:tr w:rsidR="00C26CE4" w:rsidRPr="00E56BEA" w14:paraId="283BA29B"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5CD66709" w14:textId="77777777" w:rsidR="00C26CE4" w:rsidRPr="00D423B2" w:rsidRDefault="00C26CE4">
            <w:pPr>
              <w:widowControl w:val="0"/>
              <w:spacing w:line="240" w:lineRule="auto"/>
              <w:rPr>
                <w:rFonts w:eastAsia="Calibri"/>
                <w:sz w:val="24"/>
                <w:szCs w:val="24"/>
              </w:rPr>
            </w:pPr>
          </w:p>
        </w:tc>
      </w:tr>
      <w:tr w:rsidR="00C26CE4" w:rsidRPr="00E56BEA" w14:paraId="4BC32E4C"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12D9E216" w14:textId="77777777" w:rsidR="00C26CE4" w:rsidRPr="00D423B2" w:rsidRDefault="00C26CE4">
            <w:pPr>
              <w:widowControl w:val="0"/>
              <w:spacing w:line="240" w:lineRule="auto"/>
              <w:rPr>
                <w:rFonts w:eastAsia="Calibri"/>
                <w:sz w:val="24"/>
                <w:szCs w:val="24"/>
              </w:rPr>
            </w:pPr>
          </w:p>
        </w:tc>
      </w:tr>
    </w:tbl>
    <w:p w14:paraId="19D3FE51" w14:textId="00B1FE20" w:rsidR="00C26CE4" w:rsidRDefault="00C26CE4">
      <w:pPr>
        <w:rPr>
          <w:sz w:val="24"/>
          <w:szCs w:val="24"/>
        </w:rPr>
      </w:pPr>
    </w:p>
    <w:p w14:paraId="476EB0A5" w14:textId="06545DED" w:rsidR="003714F6" w:rsidRPr="00AB6B87" w:rsidRDefault="003714F6">
      <w:pPr>
        <w:rPr>
          <w:b/>
          <w:i/>
          <w:sz w:val="24"/>
          <w:szCs w:val="24"/>
        </w:rPr>
      </w:pPr>
      <w:r w:rsidRPr="00AB6B87">
        <w:rPr>
          <w:b/>
          <w:i/>
          <w:sz w:val="24"/>
          <w:szCs w:val="24"/>
        </w:rPr>
        <w:t xml:space="preserve">Proposed and ‘in force’ Restrictions </w:t>
      </w:r>
    </w:p>
    <w:p w14:paraId="65DE630B" w14:textId="7A162913" w:rsidR="00987D6B" w:rsidRDefault="003714F6" w:rsidP="00CA6904">
      <w:pPr>
        <w:jc w:val="both"/>
        <w:rPr>
          <w:sz w:val="24"/>
          <w:szCs w:val="24"/>
        </w:rPr>
      </w:pPr>
      <w:r>
        <w:rPr>
          <w:sz w:val="24"/>
          <w:szCs w:val="24"/>
        </w:rPr>
        <w:t>All existing in force S</w:t>
      </w:r>
      <w:r w:rsidR="006E2B39">
        <w:rPr>
          <w:sz w:val="24"/>
          <w:szCs w:val="24"/>
        </w:rPr>
        <w:t xml:space="preserve">ection </w:t>
      </w:r>
      <w:r>
        <w:rPr>
          <w:sz w:val="24"/>
          <w:szCs w:val="24"/>
        </w:rPr>
        <w:t xml:space="preserve">58 </w:t>
      </w:r>
      <w:r w:rsidR="006E2B39">
        <w:rPr>
          <w:sz w:val="24"/>
          <w:szCs w:val="24"/>
        </w:rPr>
        <w:t>R</w:t>
      </w:r>
      <w:r>
        <w:rPr>
          <w:sz w:val="24"/>
          <w:szCs w:val="24"/>
        </w:rPr>
        <w:t>estriction</w:t>
      </w:r>
      <w:r w:rsidR="006E2B39">
        <w:rPr>
          <w:sz w:val="24"/>
          <w:szCs w:val="24"/>
        </w:rPr>
        <w:t>s</w:t>
      </w:r>
      <w:r>
        <w:rPr>
          <w:sz w:val="24"/>
          <w:szCs w:val="24"/>
        </w:rPr>
        <w:t xml:space="preserve"> </w:t>
      </w:r>
      <w:r w:rsidR="00D8639B">
        <w:rPr>
          <w:sz w:val="24"/>
          <w:szCs w:val="24"/>
        </w:rPr>
        <w:t>should be</w:t>
      </w:r>
      <w:r>
        <w:rPr>
          <w:sz w:val="24"/>
          <w:szCs w:val="24"/>
        </w:rPr>
        <w:t xml:space="preserve"> raised in </w:t>
      </w:r>
      <w:r w:rsidR="00D8639B">
        <w:rPr>
          <w:sz w:val="24"/>
          <w:szCs w:val="24"/>
        </w:rPr>
        <w:t xml:space="preserve">SM </w:t>
      </w:r>
      <w:r>
        <w:rPr>
          <w:sz w:val="24"/>
          <w:szCs w:val="24"/>
        </w:rPr>
        <w:t xml:space="preserve">using the </w:t>
      </w:r>
      <w:r w:rsidR="00D8639B">
        <w:rPr>
          <w:sz w:val="24"/>
          <w:szCs w:val="24"/>
        </w:rPr>
        <w:t>‘add activity’</w:t>
      </w:r>
      <w:r w:rsidR="00D8639B">
        <w:rPr>
          <w:sz w:val="24"/>
          <w:szCs w:val="24"/>
        </w:rPr>
        <w:t xml:space="preserve"> </w:t>
      </w:r>
      <w:r w:rsidR="00D8639B">
        <w:rPr>
          <w:sz w:val="24"/>
          <w:szCs w:val="24"/>
        </w:rPr>
        <w:t xml:space="preserve">journey </w:t>
      </w:r>
      <w:r>
        <w:rPr>
          <w:sz w:val="24"/>
          <w:szCs w:val="24"/>
        </w:rPr>
        <w:t xml:space="preserve">for the remaining restriction period.  For example, to record a restriction in force </w:t>
      </w:r>
      <w:r w:rsidR="00987D6B">
        <w:rPr>
          <w:sz w:val="24"/>
          <w:szCs w:val="24"/>
        </w:rPr>
        <w:t>which ends 31</w:t>
      </w:r>
      <w:r w:rsidR="00987D6B" w:rsidRPr="00AB6B87">
        <w:rPr>
          <w:sz w:val="24"/>
          <w:szCs w:val="24"/>
          <w:vertAlign w:val="superscript"/>
        </w:rPr>
        <w:t>st</w:t>
      </w:r>
      <w:r w:rsidR="00987D6B">
        <w:rPr>
          <w:sz w:val="24"/>
          <w:szCs w:val="24"/>
        </w:rPr>
        <w:t xml:space="preserve"> December 2021, the </w:t>
      </w:r>
      <w:r w:rsidR="00D8639B">
        <w:rPr>
          <w:sz w:val="24"/>
          <w:szCs w:val="24"/>
        </w:rPr>
        <w:t>activity</w:t>
      </w:r>
      <w:r w:rsidR="00D8639B">
        <w:rPr>
          <w:sz w:val="24"/>
          <w:szCs w:val="24"/>
        </w:rPr>
        <w:t xml:space="preserve"> </w:t>
      </w:r>
      <w:r w:rsidR="00CA6904">
        <w:rPr>
          <w:sz w:val="24"/>
          <w:szCs w:val="24"/>
        </w:rPr>
        <w:t xml:space="preserve">type </w:t>
      </w:r>
      <w:r w:rsidR="00987D6B">
        <w:rPr>
          <w:sz w:val="24"/>
          <w:szCs w:val="24"/>
        </w:rPr>
        <w:t>in SM should have the start date as your transition date and the proposed end date as 31</w:t>
      </w:r>
      <w:r w:rsidR="00987D6B" w:rsidRPr="00AB6B87">
        <w:rPr>
          <w:sz w:val="24"/>
          <w:szCs w:val="24"/>
          <w:vertAlign w:val="superscript"/>
        </w:rPr>
        <w:t>st</w:t>
      </w:r>
      <w:r w:rsidR="00987D6B">
        <w:rPr>
          <w:sz w:val="24"/>
          <w:szCs w:val="24"/>
        </w:rPr>
        <w:t xml:space="preserve"> December 2021</w:t>
      </w:r>
      <w:r w:rsidR="00D8639B">
        <w:rPr>
          <w:sz w:val="24"/>
          <w:szCs w:val="24"/>
        </w:rPr>
        <w:t xml:space="preserve"> and include</w:t>
      </w:r>
      <w:r w:rsidR="00683CC6">
        <w:rPr>
          <w:sz w:val="24"/>
          <w:szCs w:val="24"/>
        </w:rPr>
        <w:t xml:space="preserve"> reference to the original Section 58 restriction issued in </w:t>
      </w:r>
      <w:proofErr w:type="spellStart"/>
      <w:r w:rsidR="00683CC6">
        <w:rPr>
          <w:sz w:val="24"/>
          <w:szCs w:val="24"/>
        </w:rPr>
        <w:t>EToN</w:t>
      </w:r>
      <w:proofErr w:type="spellEnd"/>
      <w:r w:rsidR="00683CC6">
        <w:rPr>
          <w:sz w:val="24"/>
          <w:szCs w:val="24"/>
        </w:rPr>
        <w:t>.</w:t>
      </w:r>
    </w:p>
    <w:p w14:paraId="24D7CF0A" w14:textId="77777777" w:rsidR="00AB6B87" w:rsidRDefault="00AB6B87" w:rsidP="00CA6904">
      <w:pPr>
        <w:jc w:val="both"/>
        <w:rPr>
          <w:sz w:val="24"/>
          <w:szCs w:val="24"/>
        </w:rPr>
      </w:pPr>
    </w:p>
    <w:p w14:paraId="5DEFA90C" w14:textId="2FE9766C" w:rsidR="003714F6" w:rsidRDefault="00AB6B87" w:rsidP="00CA6904">
      <w:pPr>
        <w:jc w:val="both"/>
        <w:rPr>
          <w:sz w:val="24"/>
          <w:szCs w:val="24"/>
        </w:rPr>
      </w:pPr>
      <w:r>
        <w:rPr>
          <w:sz w:val="24"/>
          <w:szCs w:val="24"/>
        </w:rPr>
        <w:t>The same process shoul</w:t>
      </w:r>
      <w:r w:rsidR="00987D6B">
        <w:rPr>
          <w:sz w:val="24"/>
          <w:szCs w:val="24"/>
        </w:rPr>
        <w:t xml:space="preserve">d be used for a proposed restriction recorded in </w:t>
      </w:r>
      <w:proofErr w:type="spellStart"/>
      <w:r w:rsidR="00987D6B">
        <w:rPr>
          <w:sz w:val="24"/>
          <w:szCs w:val="24"/>
        </w:rPr>
        <w:t>EToN</w:t>
      </w:r>
      <w:proofErr w:type="spellEnd"/>
      <w:r w:rsidR="00987D6B">
        <w:rPr>
          <w:sz w:val="24"/>
          <w:szCs w:val="24"/>
        </w:rPr>
        <w:t xml:space="preserve"> prior to your organisation</w:t>
      </w:r>
      <w:r>
        <w:rPr>
          <w:sz w:val="24"/>
          <w:szCs w:val="24"/>
        </w:rPr>
        <w:t>’</w:t>
      </w:r>
      <w:r w:rsidR="00987D6B">
        <w:rPr>
          <w:sz w:val="24"/>
          <w:szCs w:val="24"/>
        </w:rPr>
        <w:t xml:space="preserve">s transition to street manager. </w:t>
      </w:r>
      <w:r w:rsidR="003714F6">
        <w:rPr>
          <w:sz w:val="24"/>
          <w:szCs w:val="24"/>
        </w:rPr>
        <w:t xml:space="preserve"> </w:t>
      </w:r>
    </w:p>
    <w:p w14:paraId="6C05C5F8" w14:textId="77777777" w:rsidR="009465D2" w:rsidRDefault="009465D2">
      <w:pPr>
        <w:rPr>
          <w:sz w:val="24"/>
          <w:szCs w:val="24"/>
        </w:rPr>
      </w:pPr>
    </w:p>
    <w:p w14:paraId="34889F93" w14:textId="00B30D6E" w:rsidR="009465D2" w:rsidRPr="00CC2EC3" w:rsidRDefault="00CC2EC3">
      <w:pPr>
        <w:rPr>
          <w:b/>
          <w:i/>
          <w:sz w:val="24"/>
          <w:szCs w:val="24"/>
        </w:rPr>
      </w:pPr>
      <w:r w:rsidRPr="00CC2EC3">
        <w:rPr>
          <w:b/>
          <w:i/>
          <w:sz w:val="24"/>
          <w:szCs w:val="24"/>
        </w:rPr>
        <w:t>Issuing of an FPN</w:t>
      </w:r>
    </w:p>
    <w:p w14:paraId="260121E6" w14:textId="3F32AF1F" w:rsidR="00E83E29" w:rsidRPr="00D423B2" w:rsidRDefault="00E83E29" w:rsidP="00CA6904">
      <w:pPr>
        <w:jc w:val="both"/>
        <w:rPr>
          <w:sz w:val="24"/>
          <w:szCs w:val="24"/>
        </w:rPr>
      </w:pPr>
      <w:r>
        <w:rPr>
          <w:sz w:val="24"/>
          <w:szCs w:val="24"/>
        </w:rPr>
        <w:t>Works stop issued on 24</w:t>
      </w:r>
      <w:r w:rsidRPr="0008639F">
        <w:rPr>
          <w:sz w:val="24"/>
          <w:szCs w:val="24"/>
          <w:vertAlign w:val="superscript"/>
        </w:rPr>
        <w:t>th</w:t>
      </w:r>
      <w:r>
        <w:rPr>
          <w:sz w:val="24"/>
          <w:szCs w:val="24"/>
        </w:rPr>
        <w:t xml:space="preserve"> April 2020 and </w:t>
      </w:r>
      <w:r w:rsidR="006E2B39">
        <w:rPr>
          <w:sz w:val="24"/>
          <w:szCs w:val="24"/>
        </w:rPr>
        <w:t xml:space="preserve">works </w:t>
      </w:r>
      <w:r>
        <w:rPr>
          <w:sz w:val="24"/>
          <w:szCs w:val="24"/>
        </w:rPr>
        <w:t xml:space="preserve">promoter has not issued registration in </w:t>
      </w:r>
      <w:proofErr w:type="spellStart"/>
      <w:r>
        <w:rPr>
          <w:sz w:val="24"/>
          <w:szCs w:val="24"/>
        </w:rPr>
        <w:t>EToN</w:t>
      </w:r>
      <w:proofErr w:type="spellEnd"/>
      <w:r>
        <w:rPr>
          <w:sz w:val="24"/>
          <w:szCs w:val="24"/>
        </w:rPr>
        <w:t xml:space="preserve"> before 1</w:t>
      </w:r>
      <w:r w:rsidRPr="0008639F">
        <w:rPr>
          <w:sz w:val="24"/>
          <w:szCs w:val="24"/>
          <w:vertAlign w:val="superscript"/>
        </w:rPr>
        <w:t>st</w:t>
      </w:r>
      <w:r>
        <w:rPr>
          <w:sz w:val="24"/>
          <w:szCs w:val="24"/>
        </w:rPr>
        <w:t xml:space="preserve"> May 2020.  HA identifies that the promoter has failed to recreate the works record in Streetmanager in order to serve the registration.  In cases such as this the HA would create a historic record using the exact same </w:t>
      </w:r>
      <w:proofErr w:type="spellStart"/>
      <w:r>
        <w:rPr>
          <w:sz w:val="24"/>
          <w:szCs w:val="24"/>
        </w:rPr>
        <w:t>EToN</w:t>
      </w:r>
      <w:proofErr w:type="spellEnd"/>
      <w:r>
        <w:rPr>
          <w:sz w:val="24"/>
          <w:szCs w:val="24"/>
        </w:rPr>
        <w:t xml:space="preserve"> reference in SM and issue an FPN on this works record to the works promoter</w:t>
      </w:r>
      <w:r w:rsidR="006E2B39">
        <w:rPr>
          <w:sz w:val="24"/>
          <w:szCs w:val="24"/>
        </w:rPr>
        <w:t>.</w:t>
      </w:r>
    </w:p>
    <w:sectPr w:rsidR="00E83E29" w:rsidRPr="00D423B2">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1040F" w14:textId="77777777" w:rsidR="001C3968" w:rsidRDefault="001C3968">
      <w:pPr>
        <w:spacing w:line="240" w:lineRule="auto"/>
      </w:pPr>
      <w:r>
        <w:separator/>
      </w:r>
    </w:p>
  </w:endnote>
  <w:endnote w:type="continuationSeparator" w:id="0">
    <w:p w14:paraId="1BB5142F" w14:textId="77777777" w:rsidR="001C3968" w:rsidRDefault="001C3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910308"/>
      <w:docPartObj>
        <w:docPartGallery w:val="Page Numbers (Bottom of Page)"/>
        <w:docPartUnique/>
      </w:docPartObj>
    </w:sdtPr>
    <w:sdtEndPr>
      <w:rPr>
        <w:noProof/>
      </w:rPr>
    </w:sdtEndPr>
    <w:sdtContent>
      <w:p w14:paraId="4486758F" w14:textId="6A71FB2C" w:rsidR="00CA6904" w:rsidRDefault="00CA6904">
        <w:pPr>
          <w:pStyle w:val="Footer"/>
          <w:jc w:val="right"/>
        </w:pPr>
        <w:r>
          <w:fldChar w:fldCharType="begin"/>
        </w:r>
        <w:r>
          <w:instrText xml:space="preserve"> PAGE   \* MERGEFORMAT </w:instrText>
        </w:r>
        <w:r>
          <w:fldChar w:fldCharType="separate"/>
        </w:r>
        <w:r w:rsidR="000E7F10">
          <w:rPr>
            <w:noProof/>
          </w:rPr>
          <w:t>1</w:t>
        </w:r>
        <w:r>
          <w:rPr>
            <w:noProof/>
          </w:rPr>
          <w:fldChar w:fldCharType="end"/>
        </w:r>
      </w:p>
    </w:sdtContent>
  </w:sdt>
  <w:p w14:paraId="2E86222D" w14:textId="77777777" w:rsidR="00C26CE4" w:rsidRDefault="00C26C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EBF4A" w14:textId="77777777" w:rsidR="001C3968" w:rsidRDefault="001C3968">
      <w:pPr>
        <w:spacing w:line="240" w:lineRule="auto"/>
      </w:pPr>
      <w:r>
        <w:separator/>
      </w:r>
    </w:p>
  </w:footnote>
  <w:footnote w:type="continuationSeparator" w:id="0">
    <w:p w14:paraId="551AACE9" w14:textId="77777777" w:rsidR="001C3968" w:rsidRDefault="001C39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3B1"/>
    <w:multiLevelType w:val="multilevel"/>
    <w:tmpl w:val="D5965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EE5AC1"/>
    <w:multiLevelType w:val="hybridMultilevel"/>
    <w:tmpl w:val="FF40F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C84801"/>
    <w:multiLevelType w:val="hybridMultilevel"/>
    <w:tmpl w:val="1C9E4E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3CE57EE"/>
    <w:multiLevelType w:val="hybridMultilevel"/>
    <w:tmpl w:val="0DFE28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031769B"/>
    <w:multiLevelType w:val="hybridMultilevel"/>
    <w:tmpl w:val="8BBE6B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D93720"/>
    <w:multiLevelType w:val="multilevel"/>
    <w:tmpl w:val="D5965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E4"/>
    <w:rsid w:val="00002A74"/>
    <w:rsid w:val="00063571"/>
    <w:rsid w:val="00063B86"/>
    <w:rsid w:val="00083083"/>
    <w:rsid w:val="0008639F"/>
    <w:rsid w:val="000E7F10"/>
    <w:rsid w:val="001329C9"/>
    <w:rsid w:val="001B1757"/>
    <w:rsid w:val="001C3968"/>
    <w:rsid w:val="00255142"/>
    <w:rsid w:val="00266648"/>
    <w:rsid w:val="00291ADE"/>
    <w:rsid w:val="003714F6"/>
    <w:rsid w:val="003C67F5"/>
    <w:rsid w:val="003D5F9E"/>
    <w:rsid w:val="00452956"/>
    <w:rsid w:val="004562D4"/>
    <w:rsid w:val="0055581A"/>
    <w:rsid w:val="005565AD"/>
    <w:rsid w:val="005D03D9"/>
    <w:rsid w:val="00683CC6"/>
    <w:rsid w:val="006A5723"/>
    <w:rsid w:val="006C51CA"/>
    <w:rsid w:val="006E2B39"/>
    <w:rsid w:val="007479B7"/>
    <w:rsid w:val="00770F43"/>
    <w:rsid w:val="008A1FF7"/>
    <w:rsid w:val="00902B2A"/>
    <w:rsid w:val="009328A2"/>
    <w:rsid w:val="009465D2"/>
    <w:rsid w:val="00987D6B"/>
    <w:rsid w:val="00A0315E"/>
    <w:rsid w:val="00A04AF4"/>
    <w:rsid w:val="00A62E20"/>
    <w:rsid w:val="00A7137D"/>
    <w:rsid w:val="00AB6B87"/>
    <w:rsid w:val="00AC2918"/>
    <w:rsid w:val="00AC2ECF"/>
    <w:rsid w:val="00AF56BA"/>
    <w:rsid w:val="00B01AEF"/>
    <w:rsid w:val="00B70E13"/>
    <w:rsid w:val="00B7108C"/>
    <w:rsid w:val="00B80371"/>
    <w:rsid w:val="00B961A6"/>
    <w:rsid w:val="00BE6E96"/>
    <w:rsid w:val="00C26CE4"/>
    <w:rsid w:val="00C77189"/>
    <w:rsid w:val="00CA6904"/>
    <w:rsid w:val="00CC2EC3"/>
    <w:rsid w:val="00CF30D3"/>
    <w:rsid w:val="00CF3CB2"/>
    <w:rsid w:val="00D423B2"/>
    <w:rsid w:val="00D8639B"/>
    <w:rsid w:val="00E063AA"/>
    <w:rsid w:val="00E56BEA"/>
    <w:rsid w:val="00E83E29"/>
    <w:rsid w:val="00EC3A3B"/>
    <w:rsid w:val="00F23EBB"/>
    <w:rsid w:val="00F340CB"/>
    <w:rsid w:val="00F93D87"/>
    <w:rsid w:val="00FC2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29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C9"/>
    <w:rPr>
      <w:rFonts w:ascii="Segoe UI" w:hAnsi="Segoe UI" w:cs="Segoe UI"/>
      <w:sz w:val="18"/>
      <w:szCs w:val="18"/>
    </w:rPr>
  </w:style>
  <w:style w:type="paragraph" w:styleId="ListParagraph">
    <w:name w:val="List Paragraph"/>
    <w:basedOn w:val="Normal"/>
    <w:uiPriority w:val="34"/>
    <w:qFormat/>
    <w:rsid w:val="001329C9"/>
    <w:pPr>
      <w:ind w:left="720"/>
      <w:contextualSpacing/>
    </w:pPr>
  </w:style>
  <w:style w:type="character" w:styleId="Hyperlink">
    <w:name w:val="Hyperlink"/>
    <w:basedOn w:val="DefaultParagraphFont"/>
    <w:uiPriority w:val="99"/>
    <w:unhideWhenUsed/>
    <w:rsid w:val="00BE6E96"/>
    <w:rPr>
      <w:color w:val="0000FF" w:themeColor="hyperlink"/>
      <w:u w:val="single"/>
    </w:rPr>
  </w:style>
  <w:style w:type="character" w:customStyle="1" w:styleId="UnresolvedMention1">
    <w:name w:val="Unresolved Mention1"/>
    <w:basedOn w:val="DefaultParagraphFont"/>
    <w:uiPriority w:val="99"/>
    <w:semiHidden/>
    <w:unhideWhenUsed/>
    <w:rsid w:val="00BE6E96"/>
    <w:rPr>
      <w:color w:val="808080"/>
      <w:shd w:val="clear" w:color="auto" w:fill="E6E6E6"/>
    </w:rPr>
  </w:style>
  <w:style w:type="character" w:styleId="CommentReference">
    <w:name w:val="annotation reference"/>
    <w:basedOn w:val="DefaultParagraphFont"/>
    <w:uiPriority w:val="99"/>
    <w:semiHidden/>
    <w:unhideWhenUsed/>
    <w:rsid w:val="00E56BEA"/>
    <w:rPr>
      <w:sz w:val="16"/>
      <w:szCs w:val="16"/>
    </w:rPr>
  </w:style>
  <w:style w:type="paragraph" w:styleId="CommentText">
    <w:name w:val="annotation text"/>
    <w:basedOn w:val="Normal"/>
    <w:link w:val="CommentTextChar"/>
    <w:uiPriority w:val="99"/>
    <w:semiHidden/>
    <w:unhideWhenUsed/>
    <w:rsid w:val="00E56BEA"/>
    <w:pPr>
      <w:spacing w:line="240" w:lineRule="auto"/>
    </w:pPr>
    <w:rPr>
      <w:sz w:val="20"/>
      <w:szCs w:val="20"/>
    </w:rPr>
  </w:style>
  <w:style w:type="character" w:customStyle="1" w:styleId="CommentTextChar">
    <w:name w:val="Comment Text Char"/>
    <w:basedOn w:val="DefaultParagraphFont"/>
    <w:link w:val="CommentText"/>
    <w:uiPriority w:val="99"/>
    <w:semiHidden/>
    <w:rsid w:val="00E56BEA"/>
    <w:rPr>
      <w:sz w:val="20"/>
      <w:szCs w:val="20"/>
    </w:rPr>
  </w:style>
  <w:style w:type="paragraph" w:styleId="CommentSubject">
    <w:name w:val="annotation subject"/>
    <w:basedOn w:val="CommentText"/>
    <w:next w:val="CommentText"/>
    <w:link w:val="CommentSubjectChar"/>
    <w:uiPriority w:val="99"/>
    <w:semiHidden/>
    <w:unhideWhenUsed/>
    <w:rsid w:val="00E56BEA"/>
    <w:rPr>
      <w:b/>
      <w:bCs/>
    </w:rPr>
  </w:style>
  <w:style w:type="character" w:customStyle="1" w:styleId="CommentSubjectChar">
    <w:name w:val="Comment Subject Char"/>
    <w:basedOn w:val="CommentTextChar"/>
    <w:link w:val="CommentSubject"/>
    <w:uiPriority w:val="99"/>
    <w:semiHidden/>
    <w:rsid w:val="00E56BEA"/>
    <w:rPr>
      <w:b/>
      <w:bCs/>
      <w:sz w:val="20"/>
      <w:szCs w:val="20"/>
    </w:rPr>
  </w:style>
  <w:style w:type="character" w:styleId="FollowedHyperlink">
    <w:name w:val="FollowedHyperlink"/>
    <w:basedOn w:val="DefaultParagraphFont"/>
    <w:uiPriority w:val="99"/>
    <w:semiHidden/>
    <w:unhideWhenUsed/>
    <w:rsid w:val="003D5F9E"/>
    <w:rPr>
      <w:color w:val="800080" w:themeColor="followedHyperlink"/>
      <w:u w:val="single"/>
    </w:rPr>
  </w:style>
  <w:style w:type="paragraph" w:styleId="Header">
    <w:name w:val="header"/>
    <w:basedOn w:val="Normal"/>
    <w:link w:val="HeaderChar"/>
    <w:uiPriority w:val="99"/>
    <w:unhideWhenUsed/>
    <w:rsid w:val="00CA6904"/>
    <w:pPr>
      <w:tabs>
        <w:tab w:val="center" w:pos="4513"/>
        <w:tab w:val="right" w:pos="9026"/>
      </w:tabs>
      <w:spacing w:line="240" w:lineRule="auto"/>
    </w:pPr>
  </w:style>
  <w:style w:type="character" w:customStyle="1" w:styleId="HeaderChar">
    <w:name w:val="Header Char"/>
    <w:basedOn w:val="DefaultParagraphFont"/>
    <w:link w:val="Header"/>
    <w:uiPriority w:val="99"/>
    <w:rsid w:val="00CA6904"/>
  </w:style>
  <w:style w:type="paragraph" w:styleId="Footer">
    <w:name w:val="footer"/>
    <w:basedOn w:val="Normal"/>
    <w:link w:val="FooterChar"/>
    <w:uiPriority w:val="99"/>
    <w:unhideWhenUsed/>
    <w:rsid w:val="00CA6904"/>
    <w:pPr>
      <w:tabs>
        <w:tab w:val="center" w:pos="4513"/>
        <w:tab w:val="right" w:pos="9026"/>
      </w:tabs>
      <w:spacing w:line="240" w:lineRule="auto"/>
    </w:pPr>
  </w:style>
  <w:style w:type="character" w:customStyle="1" w:styleId="FooterChar">
    <w:name w:val="Footer Char"/>
    <w:basedOn w:val="DefaultParagraphFont"/>
    <w:link w:val="Footer"/>
    <w:uiPriority w:val="99"/>
    <w:rsid w:val="00CA6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29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C9"/>
    <w:rPr>
      <w:rFonts w:ascii="Segoe UI" w:hAnsi="Segoe UI" w:cs="Segoe UI"/>
      <w:sz w:val="18"/>
      <w:szCs w:val="18"/>
    </w:rPr>
  </w:style>
  <w:style w:type="paragraph" w:styleId="ListParagraph">
    <w:name w:val="List Paragraph"/>
    <w:basedOn w:val="Normal"/>
    <w:uiPriority w:val="34"/>
    <w:qFormat/>
    <w:rsid w:val="001329C9"/>
    <w:pPr>
      <w:ind w:left="720"/>
      <w:contextualSpacing/>
    </w:pPr>
  </w:style>
  <w:style w:type="character" w:styleId="Hyperlink">
    <w:name w:val="Hyperlink"/>
    <w:basedOn w:val="DefaultParagraphFont"/>
    <w:uiPriority w:val="99"/>
    <w:unhideWhenUsed/>
    <w:rsid w:val="00BE6E96"/>
    <w:rPr>
      <w:color w:val="0000FF" w:themeColor="hyperlink"/>
      <w:u w:val="single"/>
    </w:rPr>
  </w:style>
  <w:style w:type="character" w:customStyle="1" w:styleId="UnresolvedMention1">
    <w:name w:val="Unresolved Mention1"/>
    <w:basedOn w:val="DefaultParagraphFont"/>
    <w:uiPriority w:val="99"/>
    <w:semiHidden/>
    <w:unhideWhenUsed/>
    <w:rsid w:val="00BE6E96"/>
    <w:rPr>
      <w:color w:val="808080"/>
      <w:shd w:val="clear" w:color="auto" w:fill="E6E6E6"/>
    </w:rPr>
  </w:style>
  <w:style w:type="character" w:styleId="CommentReference">
    <w:name w:val="annotation reference"/>
    <w:basedOn w:val="DefaultParagraphFont"/>
    <w:uiPriority w:val="99"/>
    <w:semiHidden/>
    <w:unhideWhenUsed/>
    <w:rsid w:val="00E56BEA"/>
    <w:rPr>
      <w:sz w:val="16"/>
      <w:szCs w:val="16"/>
    </w:rPr>
  </w:style>
  <w:style w:type="paragraph" w:styleId="CommentText">
    <w:name w:val="annotation text"/>
    <w:basedOn w:val="Normal"/>
    <w:link w:val="CommentTextChar"/>
    <w:uiPriority w:val="99"/>
    <w:semiHidden/>
    <w:unhideWhenUsed/>
    <w:rsid w:val="00E56BEA"/>
    <w:pPr>
      <w:spacing w:line="240" w:lineRule="auto"/>
    </w:pPr>
    <w:rPr>
      <w:sz w:val="20"/>
      <w:szCs w:val="20"/>
    </w:rPr>
  </w:style>
  <w:style w:type="character" w:customStyle="1" w:styleId="CommentTextChar">
    <w:name w:val="Comment Text Char"/>
    <w:basedOn w:val="DefaultParagraphFont"/>
    <w:link w:val="CommentText"/>
    <w:uiPriority w:val="99"/>
    <w:semiHidden/>
    <w:rsid w:val="00E56BEA"/>
    <w:rPr>
      <w:sz w:val="20"/>
      <w:szCs w:val="20"/>
    </w:rPr>
  </w:style>
  <w:style w:type="paragraph" w:styleId="CommentSubject">
    <w:name w:val="annotation subject"/>
    <w:basedOn w:val="CommentText"/>
    <w:next w:val="CommentText"/>
    <w:link w:val="CommentSubjectChar"/>
    <w:uiPriority w:val="99"/>
    <w:semiHidden/>
    <w:unhideWhenUsed/>
    <w:rsid w:val="00E56BEA"/>
    <w:rPr>
      <w:b/>
      <w:bCs/>
    </w:rPr>
  </w:style>
  <w:style w:type="character" w:customStyle="1" w:styleId="CommentSubjectChar">
    <w:name w:val="Comment Subject Char"/>
    <w:basedOn w:val="CommentTextChar"/>
    <w:link w:val="CommentSubject"/>
    <w:uiPriority w:val="99"/>
    <w:semiHidden/>
    <w:rsid w:val="00E56BEA"/>
    <w:rPr>
      <w:b/>
      <w:bCs/>
      <w:sz w:val="20"/>
      <w:szCs w:val="20"/>
    </w:rPr>
  </w:style>
  <w:style w:type="character" w:styleId="FollowedHyperlink">
    <w:name w:val="FollowedHyperlink"/>
    <w:basedOn w:val="DefaultParagraphFont"/>
    <w:uiPriority w:val="99"/>
    <w:semiHidden/>
    <w:unhideWhenUsed/>
    <w:rsid w:val="003D5F9E"/>
    <w:rPr>
      <w:color w:val="800080" w:themeColor="followedHyperlink"/>
      <w:u w:val="single"/>
    </w:rPr>
  </w:style>
  <w:style w:type="paragraph" w:styleId="Header">
    <w:name w:val="header"/>
    <w:basedOn w:val="Normal"/>
    <w:link w:val="HeaderChar"/>
    <w:uiPriority w:val="99"/>
    <w:unhideWhenUsed/>
    <w:rsid w:val="00CA6904"/>
    <w:pPr>
      <w:tabs>
        <w:tab w:val="center" w:pos="4513"/>
        <w:tab w:val="right" w:pos="9026"/>
      </w:tabs>
      <w:spacing w:line="240" w:lineRule="auto"/>
    </w:pPr>
  </w:style>
  <w:style w:type="character" w:customStyle="1" w:styleId="HeaderChar">
    <w:name w:val="Header Char"/>
    <w:basedOn w:val="DefaultParagraphFont"/>
    <w:link w:val="Header"/>
    <w:uiPriority w:val="99"/>
    <w:rsid w:val="00CA6904"/>
  </w:style>
  <w:style w:type="paragraph" w:styleId="Footer">
    <w:name w:val="footer"/>
    <w:basedOn w:val="Normal"/>
    <w:link w:val="FooterChar"/>
    <w:uiPriority w:val="99"/>
    <w:unhideWhenUsed/>
    <w:rsid w:val="00CA6904"/>
    <w:pPr>
      <w:tabs>
        <w:tab w:val="center" w:pos="4513"/>
        <w:tab w:val="right" w:pos="9026"/>
      </w:tabs>
      <w:spacing w:line="240" w:lineRule="auto"/>
    </w:pPr>
  </w:style>
  <w:style w:type="character" w:customStyle="1" w:styleId="FooterChar">
    <w:name w:val="Footer Char"/>
    <w:basedOn w:val="DefaultParagraphFont"/>
    <w:link w:val="Footer"/>
    <w:uiPriority w:val="99"/>
    <w:rsid w:val="00CA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partmentfortransport.github.io/street-manager-doc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treetmanager@dft.gov.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D6A2309002E4884A6C235CB74A252" ma:contentTypeVersion="11" ma:contentTypeDescription="Create a new document." ma:contentTypeScope="" ma:versionID="2d7c36172a2e4aef714fca6e6e6406db">
  <xsd:schema xmlns:xsd="http://www.w3.org/2001/XMLSchema" xmlns:xs="http://www.w3.org/2001/XMLSchema" xmlns:p="http://schemas.microsoft.com/office/2006/metadata/properties" xmlns:ns3="08a974df-c9e5-42a4-bdf2-b0687627ba62" xmlns:ns4="61e9344c-441f-432e-957f-cfa3a3210aa2" targetNamespace="http://schemas.microsoft.com/office/2006/metadata/properties" ma:root="true" ma:fieldsID="1c249a4f16fa50502d7e9007f4fd2810" ns3:_="" ns4:_="">
    <xsd:import namespace="08a974df-c9e5-42a4-bdf2-b0687627ba62"/>
    <xsd:import namespace="61e9344c-441f-432e-957f-cfa3a3210a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974df-c9e5-42a4-bdf2-b0687627ba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e9344c-441f-432e-957f-cfa3a3210a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CBABD-D9EE-4BF7-9B70-A44803F3C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974df-c9e5-42a4-bdf2-b0687627ba62"/>
    <ds:schemaRef ds:uri="61e9344c-441f-432e-957f-cfa3a3210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02F87B-CFCA-4FCE-B2B2-1C13D55C4734}">
  <ds:schemaRefs>
    <ds:schemaRef ds:uri="http://schemas.microsoft.com/sharepoint/v3/contenttype/forms"/>
  </ds:schemaRefs>
</ds:datastoreItem>
</file>

<file path=customXml/itemProps3.xml><?xml version="1.0" encoding="utf-8"?>
<ds:datastoreItem xmlns:ds="http://schemas.openxmlformats.org/officeDocument/2006/customXml" ds:itemID="{A982594B-5390-4E2A-BD94-044814C983B7}">
  <ds:schemaRefs>
    <ds:schemaRef ds:uri="http://schemas.microsoft.com/office/2006/documentManagement/types"/>
    <ds:schemaRef ds:uri="http://purl.org/dc/terms/"/>
    <ds:schemaRef ds:uri="http://www.w3.org/XML/1998/namespace"/>
    <ds:schemaRef ds:uri="http://schemas.microsoft.com/office/infopath/2007/PartnerControls"/>
    <ds:schemaRef ds:uri="61e9344c-441f-432e-957f-cfa3a3210aa2"/>
    <ds:schemaRef ds:uri="http://purl.org/dc/elements/1.1/"/>
    <ds:schemaRef ds:uri="http://purl.org/dc/dcmitype/"/>
    <ds:schemaRef ds:uri="http://schemas.openxmlformats.org/package/2006/metadata/core-properties"/>
    <ds:schemaRef ds:uri="08a974df-c9e5-42a4-bdf2-b0687627ba62"/>
    <ds:schemaRef ds:uri="http://schemas.microsoft.com/office/2006/metadata/properties"/>
  </ds:schemaRefs>
</ds:datastoreItem>
</file>

<file path=customXml/itemProps4.xml><?xml version="1.0" encoding="utf-8"?>
<ds:datastoreItem xmlns:ds="http://schemas.openxmlformats.org/officeDocument/2006/customXml" ds:itemID="{E712B068-8409-4D76-915A-5D0BE8FB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Hertfordshire County Council</Company>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Kendall</dc:creator>
  <cp:lastModifiedBy>Christopher Davies1 (ENV)</cp:lastModifiedBy>
  <cp:revision>2</cp:revision>
  <cp:lastPrinted>2019-09-10T08:43:00Z</cp:lastPrinted>
  <dcterms:created xsi:type="dcterms:W3CDTF">2020-01-29T20:00:00Z</dcterms:created>
  <dcterms:modified xsi:type="dcterms:W3CDTF">2020-01-29T20:00:00Z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0x01010094FD6A2309002E4884A6C235CB74A252</vt:lpwstr>
  </property>
  <property fmtid="{D5CDD505-2E9C-101B-9397-08002B2CF9AE}" pid="3" name="CustomTag">
    <vt:lpwstr/>
  </property>
  <property fmtid="{D5CDD505-2E9C-101B-9397-08002B2CF9AE}" pid="4" name="FinancialYear">
    <vt:lpwstr/>
  </property>
</Properties>
</file>